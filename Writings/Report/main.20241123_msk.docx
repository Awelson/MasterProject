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C3AF" w14:textId="77777777" w:rsidR="003A7B18" w:rsidRDefault="00000000">
      <w:pPr>
        <w:spacing w:before="51"/>
        <w:ind w:left="114" w:right="777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-7"/>
          <w:sz w:val="24"/>
          <w:szCs w:val="24"/>
        </w:rPr>
        <w:t>B</w:t>
      </w:r>
      <w:r>
        <w:rPr>
          <w:b/>
          <w:spacing w:val="-10"/>
          <w:sz w:val="24"/>
          <w:szCs w:val="24"/>
        </w:rPr>
        <w:t>A</w:t>
      </w:r>
      <w:r>
        <w:rPr>
          <w:b/>
          <w:sz w:val="24"/>
          <w:szCs w:val="24"/>
        </w:rPr>
        <w:t>CKG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OUND</w:t>
      </w:r>
    </w:p>
    <w:p w14:paraId="0611C3B0" w14:textId="77777777" w:rsidR="003A7B18" w:rsidRDefault="003A7B18">
      <w:pPr>
        <w:spacing w:before="2" w:line="120" w:lineRule="exact"/>
        <w:rPr>
          <w:sz w:val="13"/>
          <w:szCs w:val="13"/>
        </w:rPr>
      </w:pPr>
    </w:p>
    <w:p w14:paraId="0611C3B1" w14:textId="77777777" w:rsidR="003A7B18" w:rsidRDefault="00000000">
      <w:pPr>
        <w:ind w:left="114" w:right="6365"/>
        <w:jc w:val="both"/>
      </w:pPr>
      <w:r>
        <w:rPr>
          <w:b/>
        </w:rPr>
        <w:t xml:space="preserve">1.1 </w:t>
      </w:r>
      <w:r>
        <w:rPr>
          <w:b/>
          <w:spacing w:val="25"/>
        </w:rPr>
        <w:t xml:space="preserve"> </w:t>
      </w:r>
      <w:r>
        <w:rPr>
          <w:b/>
          <w:w w:val="107"/>
        </w:rPr>
        <w:t>Mismat</w:t>
      </w:r>
      <w:r>
        <w:rPr>
          <w:b/>
          <w:spacing w:val="-2"/>
          <w:w w:val="107"/>
        </w:rPr>
        <w:t>c</w:t>
      </w:r>
      <w:r>
        <w:rPr>
          <w:b/>
          <w:w w:val="107"/>
        </w:rPr>
        <w:t>h</w:t>
      </w:r>
      <w:r>
        <w:rPr>
          <w:b/>
          <w:spacing w:val="4"/>
          <w:w w:val="107"/>
        </w:rPr>
        <w:t xml:space="preserve"> </w:t>
      </w:r>
      <w:r>
        <w:rPr>
          <w:b/>
        </w:rPr>
        <w:t>Repair</w:t>
      </w:r>
      <w:r>
        <w:rPr>
          <w:b/>
          <w:spacing w:val="34"/>
        </w:rPr>
        <w:t xml:space="preserve"> </w:t>
      </w:r>
      <w:r>
        <w:rPr>
          <w:b/>
          <w:w w:val="92"/>
        </w:rPr>
        <w:t>(MMR)</w:t>
      </w:r>
      <w:r>
        <w:rPr>
          <w:b/>
          <w:spacing w:val="9"/>
          <w:w w:val="92"/>
        </w:rPr>
        <w:t xml:space="preserve"> </w:t>
      </w:r>
      <w:r>
        <w:rPr>
          <w:b/>
          <w:w w:val="116"/>
        </w:rPr>
        <w:t>System</w:t>
      </w:r>
    </w:p>
    <w:p w14:paraId="0611C3B2" w14:textId="77777777" w:rsidR="003A7B18" w:rsidRDefault="00000000">
      <w:pPr>
        <w:spacing w:before="9" w:line="249" w:lineRule="auto"/>
        <w:ind w:left="114" w:right="84" w:hanging="6"/>
        <w:jc w:val="both"/>
      </w:pPr>
      <w:r>
        <w:t>The</w:t>
      </w:r>
      <w:r>
        <w:rPr>
          <w:spacing w:val="-3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v</w:t>
      </w:r>
      <w:r>
        <w:t>olutionarily</w:t>
      </w:r>
      <w:r>
        <w:rPr>
          <w:spacing w:val="-10"/>
        </w:rPr>
        <w:t xml:space="preserve"> </w:t>
      </w:r>
      <w:r>
        <w:t>conser</w:t>
      </w:r>
      <w:r>
        <w:rPr>
          <w:spacing w:val="-3"/>
        </w:rPr>
        <w:t>v</w:t>
      </w:r>
      <w:r>
        <w:t>ed</w:t>
      </w:r>
      <w:r>
        <w:rPr>
          <w:spacing w:val="-8"/>
        </w:rPr>
        <w:t xml:space="preserve"> </w:t>
      </w:r>
      <w:r>
        <w:t>path</w:t>
      </w:r>
      <w:r>
        <w:rPr>
          <w:spacing w:val="-2"/>
        </w:rPr>
        <w:t>w</w:t>
      </w:r>
      <w:r>
        <w:t>ays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ol</w:t>
      </w:r>
      <w:r>
        <w:rPr>
          <w:spacing w:val="-3"/>
        </w:rPr>
        <w:t>v</w:t>
      </w:r>
      <w:r>
        <w:t>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</w:t>
      </w:r>
      <w:r>
        <w:rPr>
          <w:spacing w:val="-7"/>
        </w:rPr>
        <w:t>N</w:t>
      </w:r>
      <w:r>
        <w:t>A. Specificall</w:t>
      </w:r>
      <w:r>
        <w:rPr>
          <w:spacing w:val="-13"/>
        </w:rPr>
        <w:t>y</w:t>
      </w:r>
      <w:r>
        <w:t>,</w:t>
      </w:r>
      <w:r>
        <w:rPr>
          <w:spacing w:val="3"/>
        </w:rPr>
        <w:t xml:space="preserve"> </w:t>
      </w:r>
      <w:r>
        <w:t>MMR</w:t>
      </w:r>
      <w:r>
        <w:rPr>
          <w:spacing w:val="3"/>
        </w:rPr>
        <w:t xml:space="preserve"> </w:t>
      </w:r>
      <w:commentRangeStart w:id="0"/>
      <w:r>
        <w:t>recognizes</w:t>
      </w:r>
      <w:r>
        <w:rPr>
          <w:spacing w:val="7"/>
        </w:rPr>
        <w:t xml:space="preserve"> </w:t>
      </w:r>
      <w:r>
        <w:t>mismatched</w:t>
      </w:r>
      <w:r>
        <w:rPr>
          <w:spacing w:val="8"/>
        </w:rPr>
        <w:t xml:space="preserve"> </w:t>
      </w:r>
      <w:r>
        <w:t>bases</w:t>
      </w:r>
      <w:r>
        <w:rPr>
          <w:spacing w:val="3"/>
        </w:rPr>
        <w:t xml:space="preserve"> </w:t>
      </w:r>
      <w:commentRangeEnd w:id="0"/>
      <w:r w:rsidR="007F796A">
        <w:rPr>
          <w:rStyle w:val="CommentReference"/>
        </w:rPr>
        <w:commentReference w:id="0"/>
      </w:r>
      <w:r>
        <w:t>and</w:t>
      </w:r>
      <w:r>
        <w:rPr>
          <w:spacing w:val="1"/>
        </w:rPr>
        <w:t xml:space="preserve"> </w:t>
      </w:r>
      <w:r>
        <w:t>insertion/deletion</w:t>
      </w:r>
      <w:r>
        <w:rPr>
          <w:spacing w:val="12"/>
        </w:rPr>
        <w:t xml:space="preserve"> </w:t>
      </w:r>
      <w:r>
        <w:t>(indel)</w:t>
      </w:r>
      <w:r>
        <w:rPr>
          <w:spacing w:val="4"/>
        </w:rPr>
        <w:t xml:space="preserve"> </w:t>
      </w:r>
      <w:r>
        <w:t>loops</w:t>
      </w:r>
      <w:r>
        <w:rPr>
          <w:spacing w:val="3"/>
        </w:rPr>
        <w:t xml:space="preserve"> </w:t>
      </w:r>
      <w:r>
        <w:t>in n</w:t>
      </w:r>
      <w:r>
        <w:rPr>
          <w:spacing w:val="-5"/>
        </w:rPr>
        <w:t>e</w:t>
      </w:r>
      <w:r>
        <w:t>wly</w:t>
      </w:r>
      <w:r>
        <w:rPr>
          <w:spacing w:val="3"/>
        </w:rPr>
        <w:t xml:space="preserve"> </w:t>
      </w:r>
      <w:r>
        <w:t>synthesized</w:t>
      </w:r>
      <w:r>
        <w:rPr>
          <w:spacing w:val="8"/>
        </w:rPr>
        <w:t xml:space="preserve"> </w:t>
      </w:r>
      <w:r>
        <w:t>D</w:t>
      </w:r>
      <w:r>
        <w:rPr>
          <w:spacing w:val="-7"/>
        </w:rPr>
        <w:t>N</w:t>
      </w:r>
      <w:r>
        <w:t>A,</w:t>
      </w:r>
      <w:r>
        <w:rPr>
          <w:spacing w:val="3"/>
        </w:rPr>
        <w:t xml:space="preserve"> </w:t>
      </w:r>
      <w:r>
        <w:rPr>
          <w:w w:val="101"/>
        </w:rPr>
        <w:t xml:space="preserve">for </w:t>
      </w:r>
      <w:r>
        <w:rPr>
          <w:spacing w:val="-3"/>
        </w:rPr>
        <w:t>e</w:t>
      </w:r>
      <w:r>
        <w:t>xample</w:t>
      </w:r>
      <w:r>
        <w:rPr>
          <w:spacing w:val="7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D</w:t>
      </w:r>
      <w:r>
        <w:rPr>
          <w:spacing w:val="-7"/>
        </w:rPr>
        <w:t>N</w:t>
      </w:r>
      <w:r>
        <w:t>A</w:t>
      </w:r>
      <w:r>
        <w:rPr>
          <w:spacing w:val="4"/>
        </w:rPr>
        <w:t xml:space="preserve"> </w:t>
      </w:r>
      <w:r>
        <w:t>replication</w:t>
      </w:r>
      <w:r>
        <w:rPr>
          <w:spacing w:val="9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recombination.</w:t>
      </w:r>
      <w:r>
        <w:rPr>
          <w:spacing w:val="2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acts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strand-specific manne</w:t>
      </w:r>
      <w:r>
        <w:rPr>
          <w:spacing w:val="-8"/>
        </w:rPr>
        <w:t>r</w:t>
      </w:r>
      <w:r>
        <w:t>,</w:t>
      </w:r>
      <w:r>
        <w:rPr>
          <w:spacing w:val="6"/>
        </w:rPr>
        <w:t xml:space="preserve"> </w:t>
      </w:r>
      <w:r>
        <w:t>triggering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t>gradation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w w:val="101"/>
        </w:rPr>
        <w:t xml:space="preserve">the </w:t>
      </w:r>
      <w:r>
        <w:rPr>
          <w:w w:val="97"/>
        </w:rPr>
        <w:t>erro</w:t>
      </w:r>
      <w:r>
        <w:rPr>
          <w:spacing w:val="-4"/>
          <w:w w:val="97"/>
        </w:rPr>
        <w:t>r</w:t>
      </w:r>
      <w:r>
        <w:rPr>
          <w:w w:val="97"/>
        </w:rPr>
        <w:t>-containing</w:t>
      </w:r>
      <w:r>
        <w:rPr>
          <w:spacing w:val="1"/>
          <w:w w:val="97"/>
        </w:rPr>
        <w:t xml:space="preserve"> </w:t>
      </w:r>
      <w:r>
        <w:t>r</w:t>
      </w:r>
      <w:r>
        <w:rPr>
          <w:spacing w:val="-3"/>
        </w:rPr>
        <w:t>e</w:t>
      </w:r>
      <w:r>
        <w:t>gion</w:t>
      </w:r>
      <w:r>
        <w:rPr>
          <w:spacing w:val="-1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w w:val="97"/>
        </w:rPr>
        <w:t>daughter</w:t>
      </w:r>
      <w:r>
        <w:rPr>
          <w:spacing w:val="1"/>
          <w:w w:val="97"/>
        </w:rPr>
        <w:t xml:space="preserve"> </w:t>
      </w:r>
      <w:r>
        <w:t>strand,</w:t>
      </w:r>
      <w:r>
        <w:rPr>
          <w:spacing w:val="-16"/>
        </w:rPr>
        <w:t xml:space="preserve"> </w:t>
      </w:r>
      <w:r>
        <w:t>all</w:t>
      </w:r>
      <w:r>
        <w:rPr>
          <w:spacing w:val="-5"/>
        </w:rPr>
        <w:t>o</w:t>
      </w:r>
      <w:r>
        <w:t>wing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”try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g</w:t>
      </w:r>
      <w:r>
        <w:t>ain”</w:t>
      </w:r>
      <w:r>
        <w:rPr>
          <w:spacing w:val="-1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w w:val="97"/>
        </w:rPr>
        <w:t>resynthesizing</w:t>
      </w:r>
      <w:r>
        <w:rPr>
          <w:spacing w:val="1"/>
          <w:w w:val="9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w w:val="96"/>
        </w:rPr>
        <w:t>d</w:t>
      </w:r>
      <w:r>
        <w:rPr>
          <w:spacing w:val="-3"/>
          <w:w w:val="96"/>
        </w:rPr>
        <w:t>e</w:t>
      </w:r>
      <w:r>
        <w:rPr>
          <w:w w:val="96"/>
        </w:rPr>
        <w:t>graded</w:t>
      </w:r>
      <w:r>
        <w:rPr>
          <w:spacing w:val="9"/>
          <w:w w:val="96"/>
        </w:rPr>
        <w:t xml:space="preserve"> </w:t>
      </w:r>
      <w:r>
        <w:t>D</w:t>
      </w:r>
      <w:r>
        <w:rPr>
          <w:spacing w:val="-7"/>
        </w:rPr>
        <w:t>N</w:t>
      </w:r>
      <w:r>
        <w:t>A.</w:t>
      </w:r>
    </w:p>
    <w:p w14:paraId="0611C3B3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7AE3983B" w14:textId="77777777" w:rsidR="004D7988" w:rsidRDefault="004D7988">
      <w:pPr>
        <w:spacing w:line="249" w:lineRule="auto"/>
        <w:ind w:left="114" w:right="85"/>
      </w:pPr>
    </w:p>
    <w:p w14:paraId="0611C3B4" w14:textId="2685ED0B" w:rsidR="003A7B18" w:rsidRDefault="00000000">
      <w:pPr>
        <w:spacing w:line="249" w:lineRule="auto"/>
        <w:ind w:left="114" w:right="85"/>
        <w:rPr>
          <w:ins w:id="1" w:author="Mauro Santibanez-Koref" w:date="2024-11-25T08:11:00Z"/>
        </w:rPr>
      </w:pPr>
      <w:commentRangeStart w:id="2"/>
      <w:r>
        <w:t>In</w:t>
      </w:r>
      <w:r>
        <w:rPr>
          <w:spacing w:val="16"/>
        </w:rPr>
        <w:t xml:space="preserve"> </w:t>
      </w:r>
      <w:r>
        <w:t>humans,</w:t>
      </w:r>
      <w:r>
        <w:rPr>
          <w:spacing w:val="2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protein</w:t>
      </w:r>
      <w:r>
        <w:rPr>
          <w:spacing w:val="21"/>
        </w:rPr>
        <w:t xml:space="preserve"> </w:t>
      </w:r>
      <w:r>
        <w:t>MSH2</w:t>
      </w:r>
      <w:r>
        <w:rPr>
          <w:spacing w:val="19"/>
        </w:rPr>
        <w:t xml:space="preserve"> </w:t>
      </w:r>
      <w:r>
        <w:t>pairs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MSH6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form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primary</w:t>
      </w:r>
      <w:r>
        <w:rPr>
          <w:spacing w:val="20"/>
        </w:rPr>
        <w:t xml:space="preserve"> </w:t>
      </w:r>
      <w:r>
        <w:t>erro</w:t>
      </w:r>
      <w:r>
        <w:rPr>
          <w:spacing w:val="-4"/>
        </w:rPr>
        <w:t>r</w:t>
      </w:r>
      <w:r>
        <w:t>-recognition</w:t>
      </w:r>
      <w:r>
        <w:rPr>
          <w:spacing w:val="28"/>
        </w:rPr>
        <w:t xml:space="preserve"> </w:t>
      </w:r>
      <w:r>
        <w:t>compl</w:t>
      </w:r>
      <w:r>
        <w:rPr>
          <w:spacing w:val="-3"/>
        </w:rPr>
        <w:t>e</w:t>
      </w:r>
      <w:r>
        <w:t>x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MMR</w:t>
      </w:r>
      <w:r>
        <w:rPr>
          <w:spacing w:val="19"/>
        </w:rPr>
        <w:t xml:space="preserve"> </w:t>
      </w:r>
      <w:r>
        <w:rPr>
          <w:w w:val="101"/>
        </w:rPr>
        <w:t xml:space="preserve">system. </w:t>
      </w:r>
      <w:r>
        <w:t>Similarl</w:t>
      </w:r>
      <w:r>
        <w:rPr>
          <w:spacing w:val="-13"/>
        </w:rPr>
        <w:t>y</w:t>
      </w:r>
      <w:r>
        <w:t>, MLH1 partners with PMS2 to create</w:t>
      </w:r>
      <w:r>
        <w:rPr>
          <w:spacing w:val="5"/>
        </w:rPr>
        <w:t xml:space="preserve"> </w:t>
      </w:r>
      <w:r>
        <w:t>an endonuclease compl</w:t>
      </w:r>
      <w:r>
        <w:rPr>
          <w:spacing w:val="-3"/>
        </w:rPr>
        <w:t>e</w:t>
      </w:r>
      <w:r>
        <w:t>x.</w:t>
      </w:r>
      <w:r>
        <w:rPr>
          <w:spacing w:val="12"/>
        </w:rPr>
        <w:t xml:space="preserve"> </w:t>
      </w:r>
      <w:r>
        <w:t>Once an error is identified,</w:t>
      </w:r>
      <w:r>
        <w:rPr>
          <w:spacing w:val="-8"/>
        </w:rPr>
        <w:t xml:space="preserve"> </w:t>
      </w:r>
      <w:r>
        <w:t>the MLH1-PMS2 compl</w:t>
      </w:r>
      <w:r>
        <w:rPr>
          <w:spacing w:val="-3"/>
        </w:rPr>
        <w:t>e</w:t>
      </w:r>
      <w:r>
        <w:t>x</w:t>
      </w:r>
      <w:r>
        <w:rPr>
          <w:spacing w:val="-1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recruited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>iv</w:t>
      </w:r>
      <w:r>
        <w:t>ated</w:t>
      </w:r>
      <w:r>
        <w:rPr>
          <w:spacing w:val="-1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w w:val="98"/>
        </w:rPr>
        <w:t>MSH2-MSH6</w:t>
      </w:r>
      <w:r>
        <w:rPr>
          <w:spacing w:val="1"/>
          <w:w w:val="98"/>
        </w:rPr>
        <w:t xml:space="preserve"> </w:t>
      </w:r>
      <w:r>
        <w:t>compl</w:t>
      </w:r>
      <w:r>
        <w:rPr>
          <w:spacing w:val="-3"/>
        </w:rPr>
        <w:t>e</w:t>
      </w:r>
      <w:r>
        <w:t>x,</w:t>
      </w:r>
      <w:r>
        <w:rPr>
          <w:spacing w:val="-1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assistance</w:t>
      </w:r>
      <w:r>
        <w:rPr>
          <w:spacing w:val="-1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</w:t>
      </w:r>
      <w:r>
        <w:rPr>
          <w:spacing w:val="-2"/>
        </w:rPr>
        <w:t>f</w:t>
      </w:r>
      <w:r>
        <w:t>actors</w:t>
      </w:r>
      <w:r>
        <w:rPr>
          <w:spacing w:val="-1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PC</w:t>
      </w:r>
      <w:r>
        <w:rPr>
          <w:spacing w:val="-7"/>
        </w:rPr>
        <w:t>N</w:t>
      </w:r>
      <w:r>
        <w:t>A and</w:t>
      </w:r>
      <w:r>
        <w:rPr>
          <w:spacing w:val="-6"/>
        </w:rPr>
        <w:t xml:space="preserve"> </w:t>
      </w:r>
      <w:r>
        <w:t>RFC</w:t>
      </w:r>
      <w:commentRangeEnd w:id="2"/>
      <w:r w:rsidR="009003D1">
        <w:rPr>
          <w:rStyle w:val="CommentReference"/>
        </w:rPr>
        <w:commentReference w:id="2"/>
      </w:r>
      <w:r>
        <w:t>.</w:t>
      </w:r>
      <w:r>
        <w:rPr>
          <w:spacing w:val="-9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act</w:t>
      </w:r>
      <w:r>
        <w:rPr>
          <w:spacing w:val="-5"/>
        </w:rPr>
        <w:t>iv</w:t>
      </w:r>
      <w:r>
        <w:t>ation,</w:t>
      </w:r>
      <w:r>
        <w:rPr>
          <w:spacing w:val="-17"/>
        </w:rPr>
        <w:t xml:space="preserve"> </w:t>
      </w:r>
      <w:r>
        <w:rPr>
          <w:w w:val="98"/>
        </w:rPr>
        <w:t>MLH1-PMS2</w:t>
      </w:r>
      <w:r>
        <w:rPr>
          <w:spacing w:val="1"/>
          <w:w w:val="98"/>
        </w:rPr>
        <w:t xml:space="preserve"> </w:t>
      </w:r>
      <w:r>
        <w:t>introduces</w:t>
      </w:r>
      <w:r>
        <w:rPr>
          <w:spacing w:val="-17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nicks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5’</w:t>
      </w:r>
      <w:r>
        <w:rPr>
          <w:spacing w:val="-3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daughter</w:t>
      </w:r>
      <w:r>
        <w:rPr>
          <w:spacing w:val="-14"/>
        </w:rPr>
        <w:t xml:space="preserve"> </w:t>
      </w:r>
      <w:r>
        <w:t>strand.</w:t>
      </w:r>
      <w:r>
        <w:rPr>
          <w:spacing w:val="1"/>
        </w:rPr>
        <w:t xml:space="preserve"> </w:t>
      </w:r>
      <w:r>
        <w:t>Exo1 is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recruited</w:t>
      </w:r>
      <w:r>
        <w:rPr>
          <w:spacing w:val="-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nicks,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e</w:t>
      </w:r>
      <w:r>
        <w:t>grades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strand</w:t>
      </w:r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</w:t>
      </w:r>
      <w:r>
        <w:rPr>
          <w:spacing w:val="-11"/>
        </w:rPr>
        <w:t>r</w:t>
      </w:r>
      <w:r>
        <w:t>.</w:t>
      </w:r>
      <w:r>
        <w:rPr>
          <w:spacing w:val="3"/>
        </w:rPr>
        <w:t xml:space="preserve"> </w:t>
      </w:r>
      <w:r>
        <w:rPr>
          <w:w w:val="97"/>
        </w:rPr>
        <w:t>Subsequentl</w:t>
      </w:r>
      <w:r>
        <w:rPr>
          <w:spacing w:val="-13"/>
          <w:w w:val="97"/>
        </w:rPr>
        <w:t>y</w:t>
      </w:r>
      <w:r>
        <w:rPr>
          <w:w w:val="97"/>
        </w:rPr>
        <w:t>,</w:t>
      </w:r>
      <w:r>
        <w:rPr>
          <w:spacing w:val="12"/>
          <w:w w:val="97"/>
        </w:rPr>
        <w:t xml:space="preserve"> </w:t>
      </w:r>
      <w:r>
        <w:t>D</w:t>
      </w:r>
      <w:r>
        <w:rPr>
          <w:spacing w:val="-7"/>
        </w:rPr>
        <w:t>N</w:t>
      </w:r>
      <w:r>
        <w:t>A</w:t>
      </w:r>
      <w:r>
        <w:rPr>
          <w:spacing w:val="-9"/>
        </w:rPr>
        <w:t xml:space="preserve"> </w:t>
      </w:r>
      <w:r>
        <w:t>polymerase</w:t>
      </w:r>
      <w:r>
        <w:rPr>
          <w:spacing w:val="-18"/>
        </w:rPr>
        <w:t xml:space="preserve"> </w:t>
      </w:r>
      <w:r>
        <w:rPr>
          <w:w w:val="104"/>
        </w:rPr>
        <w:t xml:space="preserve">δ </w:t>
      </w:r>
      <w:r>
        <w:t>or</w:t>
      </w:r>
      <w:r>
        <w:rPr>
          <w:spacing w:val="-5"/>
        </w:rPr>
        <w:t xml:space="preserve"> </w:t>
      </w:r>
      <w:r>
        <w:t>ε</w:t>
      </w:r>
      <w:r>
        <w:rPr>
          <w:spacing w:val="19"/>
        </w:rPr>
        <w:t xml:space="preserve"> </w:t>
      </w:r>
      <w:r>
        <w:rPr>
          <w:w w:val="97"/>
        </w:rPr>
        <w:t>resynthesizes</w:t>
      </w:r>
      <w:r>
        <w:rPr>
          <w:spacing w:val="1"/>
          <w:w w:val="9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t>xcised</w:t>
      </w:r>
      <w:r>
        <w:rPr>
          <w:spacing w:val="-18"/>
        </w:rPr>
        <w:t xml:space="preserve"> </w:t>
      </w:r>
      <w:r>
        <w:rPr>
          <w:w w:val="96"/>
        </w:rPr>
        <w:t>s</w:t>
      </w:r>
      <w:r>
        <w:rPr>
          <w:spacing w:val="-3"/>
          <w:w w:val="96"/>
        </w:rPr>
        <w:t>e</w:t>
      </w:r>
      <w:r>
        <w:rPr>
          <w:w w:val="96"/>
        </w:rPr>
        <w:t>gment,</w:t>
      </w:r>
      <w:r>
        <w:rPr>
          <w:spacing w:val="9"/>
          <w:w w:val="9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repair</w:t>
      </w:r>
      <w:r>
        <w:rPr>
          <w:spacing w:val="-14"/>
        </w:rPr>
        <w:t xml:space="preserve"> </w:t>
      </w:r>
      <w:r>
        <w:t>process</w:t>
      </w:r>
      <w:r>
        <w:rPr>
          <w:spacing w:val="-1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w w:val="97"/>
        </w:rPr>
        <w:t>completed</w:t>
      </w:r>
      <w:r>
        <w:rPr>
          <w:spacing w:val="1"/>
          <w:w w:val="9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</w:t>
      </w:r>
      <w:r>
        <w:rPr>
          <w:spacing w:val="-7"/>
        </w:rPr>
        <w:t>N</w:t>
      </w:r>
      <w:r>
        <w:t>A</w:t>
      </w:r>
      <w:r>
        <w:rPr>
          <w:spacing w:val="-13"/>
        </w:rPr>
        <w:t xml:space="preserve"> </w:t>
      </w:r>
      <w:r>
        <w:t>li</w:t>
      </w:r>
      <w:r>
        <w:rPr>
          <w:spacing w:val="-1"/>
        </w:rPr>
        <w:t>g</w:t>
      </w:r>
      <w:r>
        <w:t>ase</w:t>
      </w:r>
      <w:r>
        <w:rPr>
          <w:spacing w:val="-1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seals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strand.</w:t>
      </w:r>
    </w:p>
    <w:p w14:paraId="2D9A5087" w14:textId="1635BE13" w:rsidR="000357CC" w:rsidRDefault="000357CC">
      <w:pPr>
        <w:spacing w:line="249" w:lineRule="auto"/>
        <w:ind w:left="114" w:right="85"/>
      </w:pPr>
      <w:ins w:id="3" w:author="Mauro Santibanez-Koref" w:date="2024-11-25T08:11:00Z">
        <w:r>
          <w:t xml:space="preserve">Why does interest focus on the </w:t>
        </w:r>
      </w:ins>
      <w:proofErr w:type="spellStart"/>
      <w:ins w:id="4" w:author="Mauro Santibanez-Koref" w:date="2024-11-25T08:12:00Z">
        <w:r w:rsidR="00330566">
          <w:t>mlh</w:t>
        </w:r>
        <w:proofErr w:type="spellEnd"/>
        <w:r w:rsidR="00330566">
          <w:t xml:space="preserve"> </w:t>
        </w:r>
      </w:ins>
      <w:ins w:id="5" w:author="Mauro Santibanez-Koref" w:date="2024-11-25T08:11:00Z">
        <w:r>
          <w:t xml:space="preserve">and </w:t>
        </w:r>
      </w:ins>
      <w:proofErr w:type="spellStart"/>
      <w:ins w:id="6" w:author="Mauro Santibanez-Koref" w:date="2024-11-25T08:12:00Z">
        <w:r w:rsidR="00330566">
          <w:t>msh</w:t>
        </w:r>
        <w:proofErr w:type="spellEnd"/>
        <w:r w:rsidR="00330566">
          <w:t xml:space="preserve"> homologs? </w:t>
        </w:r>
        <w:r w:rsidR="00252324">
          <w:t xml:space="preserve"> What about POLD </w:t>
        </w:r>
      </w:ins>
      <w:ins w:id="7" w:author="Mauro Santibanez-Koref" w:date="2024-11-25T08:13:00Z">
        <w:r w:rsidR="00747EF2">
          <w:t>/</w:t>
        </w:r>
      </w:ins>
      <w:ins w:id="8" w:author="Mauro Santibanez-Koref" w:date="2024-11-25T08:12:00Z">
        <w:r w:rsidR="00252324">
          <w:t xml:space="preserve"> L</w:t>
        </w:r>
      </w:ins>
      <w:ins w:id="9" w:author="Mauro Santibanez-Koref" w:date="2024-11-25T08:13:00Z">
        <w:r w:rsidR="00747EF2">
          <w:t>IGI/ POLE/</w:t>
        </w:r>
        <w:r w:rsidR="00335973">
          <w:t xml:space="preserve">EXO1 </w:t>
        </w:r>
        <w:proofErr w:type="spellStart"/>
        <w:r w:rsidR="00335973">
          <w:t>defficiencies</w:t>
        </w:r>
        <w:proofErr w:type="spellEnd"/>
        <w:r w:rsidR="00335973">
          <w:t>?</w:t>
        </w:r>
      </w:ins>
      <w:ins w:id="10" w:author="Mauro Santibanez-Koref" w:date="2024-11-25T08:12:00Z">
        <w:r w:rsidR="00330566">
          <w:t xml:space="preserve"> </w:t>
        </w:r>
      </w:ins>
    </w:p>
    <w:p w14:paraId="0611C3B5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B6" w14:textId="77777777" w:rsidR="003A7B18" w:rsidRDefault="00000000">
      <w:pPr>
        <w:spacing w:line="249" w:lineRule="auto"/>
        <w:ind w:left="114" w:right="119" w:hanging="6"/>
        <w:jc w:val="both"/>
      </w:pPr>
      <w:r>
        <w:t>The MMR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ol</w:t>
      </w:r>
      <w:r>
        <w:rPr>
          <w:spacing w:val="-3"/>
        </w:rPr>
        <w:t>v</w:t>
      </w:r>
      <w:r>
        <w:t>es</w:t>
      </w:r>
      <w:r>
        <w:rPr>
          <w:spacing w:val="4"/>
        </w:rPr>
        <w:t xml:space="preserve"> </w:t>
      </w:r>
      <w:r>
        <w:t>numerous</w:t>
      </w:r>
      <w:r>
        <w:rPr>
          <w:spacing w:val="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proteins,</w:t>
      </w:r>
      <w:r>
        <w:rPr>
          <w:spacing w:val="4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alternat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5"/>
        </w:rPr>
        <w:t xml:space="preserve"> </w:t>
      </w:r>
      <w:r>
        <w:t>heterodimer</w:t>
      </w:r>
      <w:r>
        <w:rPr>
          <w:spacing w:val="7"/>
        </w:rPr>
        <w:t xml:space="preserve"> </w:t>
      </w:r>
      <w:r>
        <w:t>combinations</w:t>
      </w:r>
      <w:r>
        <w:rPr>
          <w:spacing w:val="8"/>
        </w:rPr>
        <w:t xml:space="preserve"> </w:t>
      </w:r>
      <w:r>
        <w:t>(Figure</w:t>
      </w:r>
      <w:r>
        <w:rPr>
          <w:spacing w:val="3"/>
        </w:rPr>
        <w:t xml:space="preserve"> </w:t>
      </w:r>
      <w:r>
        <w:t>1).</w:t>
      </w:r>
      <w:r>
        <w:rPr>
          <w:spacing w:val="11"/>
        </w:rPr>
        <w:t xml:space="preserve"> </w:t>
      </w:r>
      <w:r>
        <w:rPr>
          <w:w w:val="101"/>
        </w:rPr>
        <w:t xml:space="preserve">While </w:t>
      </w:r>
      <w:r>
        <w:t>these</w:t>
      </w:r>
      <w:r>
        <w:rPr>
          <w:spacing w:val="-8"/>
        </w:rPr>
        <w:t xml:space="preserve"> </w:t>
      </w:r>
      <w:r>
        <w:rPr>
          <w:w w:val="98"/>
        </w:rPr>
        <w:t>heterodimers</w:t>
      </w:r>
      <w:r>
        <w:rPr>
          <w:spacing w:val="1"/>
          <w:w w:val="9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rPr>
          <w:w w:val="98"/>
        </w:rPr>
        <w:t>well-characterized,</w:t>
      </w:r>
      <w:r>
        <w:rPr>
          <w:spacing w:val="1"/>
          <w:w w:val="98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1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xhibit</w:t>
      </w:r>
      <w:r>
        <w:rPr>
          <w:spacing w:val="-11"/>
        </w:rPr>
        <w:t xml:space="preserve"> </w:t>
      </w:r>
      <w:r>
        <w:rPr>
          <w:spacing w:val="-3"/>
        </w:rPr>
        <w:t>ov</w:t>
      </w:r>
      <w:r>
        <w:t>erlapping</w:t>
      </w:r>
      <w:r>
        <w:rPr>
          <w:spacing w:val="-19"/>
        </w:rPr>
        <w:t xml:space="preserve"> </w:t>
      </w:r>
      <w:r>
        <w:rPr>
          <w:w w:val="98"/>
        </w:rPr>
        <w:t>functionality</w:t>
      </w:r>
      <w:r>
        <w:rPr>
          <w:spacing w:val="1"/>
          <w:w w:val="9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primary</w:t>
      </w:r>
      <w:r>
        <w:rPr>
          <w:spacing w:val="-6"/>
        </w:rPr>
        <w:t xml:space="preserve"> </w:t>
      </w:r>
      <w:r>
        <w:t>compl</w:t>
      </w:r>
      <w:r>
        <w:rPr>
          <w:spacing w:val="-3"/>
        </w:rPr>
        <w:t>ex</w:t>
      </w:r>
      <w:r>
        <w:t>es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ab</w:t>
      </w:r>
      <w:r>
        <w:rPr>
          <w:spacing w:val="-3"/>
        </w:rPr>
        <w:t>ov</w:t>
      </w:r>
      <w:r>
        <w:t>e,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>r</w:t>
      </w:r>
      <w:r>
        <w:t>gely</w:t>
      </w:r>
      <w:r>
        <w:rPr>
          <w:spacing w:val="-6"/>
        </w:rPr>
        <w:t xml:space="preserve"> </w:t>
      </w:r>
      <w:r>
        <w:t>redundant.</w:t>
      </w:r>
    </w:p>
    <w:p w14:paraId="0611C3B7" w14:textId="77777777" w:rsidR="003A7B18" w:rsidRDefault="003A7B18">
      <w:pPr>
        <w:spacing w:before="10" w:line="220" w:lineRule="exact"/>
        <w:rPr>
          <w:sz w:val="22"/>
          <w:szCs w:val="22"/>
        </w:rPr>
      </w:pPr>
    </w:p>
    <w:p w14:paraId="0611C3B8" w14:textId="77777777" w:rsidR="003A7B18" w:rsidRDefault="00000000">
      <w:pPr>
        <w:ind w:left="2035"/>
      </w:pPr>
      <w:r>
        <w:pict w14:anchorId="0611C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pt;height:210.6pt">
            <v:imagedata r:id="rId12" o:title=""/>
          </v:shape>
        </w:pict>
      </w:r>
    </w:p>
    <w:p w14:paraId="0611C3B9" w14:textId="77777777" w:rsidR="003A7B18" w:rsidRDefault="003A7B18">
      <w:pPr>
        <w:spacing w:before="10" w:line="160" w:lineRule="exact"/>
        <w:rPr>
          <w:sz w:val="17"/>
          <w:szCs w:val="17"/>
        </w:rPr>
      </w:pPr>
    </w:p>
    <w:p w14:paraId="0611C3BA" w14:textId="77777777" w:rsidR="003A7B18" w:rsidRDefault="00000000">
      <w:pPr>
        <w:ind w:left="114" w:right="1118"/>
        <w:jc w:val="both"/>
      </w:pPr>
      <w:r>
        <w:rPr>
          <w:b/>
        </w:rPr>
        <w:t>Figure</w:t>
      </w:r>
      <w:r>
        <w:rPr>
          <w:b/>
          <w:spacing w:val="45"/>
        </w:rPr>
        <w:t xml:space="preserve"> </w:t>
      </w:r>
      <w:r>
        <w:rPr>
          <w:b/>
        </w:rPr>
        <w:t>1.</w:t>
      </w:r>
      <w:r>
        <w:rPr>
          <w:b/>
          <w:spacing w:val="34"/>
        </w:rPr>
        <w:t xml:space="preserve"> </w:t>
      </w:r>
      <w:r>
        <w:t>O</w:t>
      </w:r>
      <w:r>
        <w:rPr>
          <w:spacing w:val="-2"/>
        </w:rPr>
        <w:t>v</w:t>
      </w:r>
      <w:r>
        <w:t>e</w:t>
      </w:r>
      <w:r>
        <w:rPr>
          <w:spacing w:val="-2"/>
        </w:rPr>
        <w:t>r</w:t>
      </w:r>
      <w:r>
        <w:t>view</w:t>
      </w:r>
      <w:r>
        <w:rPr>
          <w:spacing w:val="2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49"/>
        </w:rPr>
        <w:t xml:space="preserve"> </w:t>
      </w:r>
      <w:r>
        <w:t>MMR</w:t>
      </w:r>
      <w:r>
        <w:rPr>
          <w:spacing w:val="29"/>
        </w:rPr>
        <w:t xml:space="preserve"> </w:t>
      </w:r>
      <w:r>
        <w:t>system.</w:t>
      </w:r>
      <w:r>
        <w:rPr>
          <w:spacing w:val="28"/>
        </w:rPr>
        <w:t xml:space="preserve"> </w:t>
      </w:r>
      <w:r>
        <w:t>MSH2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dimerize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MSH3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</w:p>
    <w:p w14:paraId="0611C3BB" w14:textId="77777777" w:rsidR="003A7B18" w:rsidRDefault="00000000">
      <w:pPr>
        <w:spacing w:before="9" w:line="249" w:lineRule="auto"/>
        <w:ind w:left="114" w:right="153"/>
      </w:pPr>
      <w:r>
        <w:t>erro</w:t>
      </w:r>
      <w:r>
        <w:rPr>
          <w:spacing w:val="-4"/>
        </w:rPr>
        <w:t>r</w:t>
      </w:r>
      <w:r>
        <w:t>-recognition</w:t>
      </w:r>
      <w:r>
        <w:rPr>
          <w:spacing w:val="-14"/>
        </w:rPr>
        <w:t xml:space="preserve"> </w:t>
      </w:r>
      <w:r>
        <w:t>unit.</w:t>
      </w:r>
      <w:r>
        <w:rPr>
          <w:spacing w:val="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>f</w:t>
      </w:r>
      <w:r>
        <w:t>fer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>f</w:t>
      </w:r>
      <w:r>
        <w:t>finities</w:t>
      </w:r>
      <w:r>
        <w:rPr>
          <w:spacing w:val="-1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>f</w:t>
      </w:r>
      <w:r>
        <w:t>ferent</w:t>
      </w:r>
      <w:r>
        <w:rPr>
          <w:spacing w:val="-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errors.</w:t>
      </w:r>
      <w:r>
        <w:rPr>
          <w:spacing w:val="7"/>
        </w:rPr>
        <w:t xml:space="preserve"> </w:t>
      </w:r>
      <w:r>
        <w:t>Similarl</w:t>
      </w:r>
      <w:r>
        <w:rPr>
          <w:spacing w:val="-13"/>
        </w:rPr>
        <w:t>y</w:t>
      </w:r>
      <w:r>
        <w:t>, MLH1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dimerize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MLH3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PMS1.</w:t>
      </w:r>
      <w:r>
        <w:rPr>
          <w:spacing w:val="6"/>
        </w:rPr>
        <w:t xml:space="preserve"> </w:t>
      </w:r>
      <w:r>
        <w:t>MLH1-MLH3</w:t>
      </w:r>
      <w:r>
        <w:rPr>
          <w:spacing w:val="-1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substitute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MLH1-PMS2</w:t>
      </w:r>
      <w:r>
        <w:rPr>
          <w:spacing w:val="-11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-3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minor role.</w:t>
      </w:r>
      <w:r>
        <w:rPr>
          <w:spacing w:val="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</w:t>
      </w:r>
      <w:r>
        <w:rPr>
          <w:spacing w:val="-5"/>
        </w:rPr>
        <w:t>o</w:t>
      </w:r>
      <w:r>
        <w:t>wn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PMS1-MLH1. Color</w:t>
      </w:r>
      <w:r>
        <w:rPr>
          <w:spacing w:val="-5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>f</w:t>
      </w:r>
      <w:r>
        <w:t>fect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loss.</w:t>
      </w:r>
    </w:p>
    <w:p w14:paraId="0611C3BC" w14:textId="77777777" w:rsidR="003A7B18" w:rsidRDefault="003A7B18">
      <w:pPr>
        <w:spacing w:before="6" w:line="120" w:lineRule="exact"/>
        <w:rPr>
          <w:sz w:val="12"/>
          <w:szCs w:val="12"/>
        </w:rPr>
      </w:pPr>
    </w:p>
    <w:p w14:paraId="0611C3BD" w14:textId="77777777" w:rsidR="003A7B18" w:rsidRDefault="003A7B18">
      <w:pPr>
        <w:spacing w:line="200" w:lineRule="exact"/>
        <w:rPr>
          <w:ins w:id="11" w:author="Mauro Santibanez-Koref" w:date="2024-11-25T08:14:00Z"/>
        </w:rPr>
      </w:pPr>
    </w:p>
    <w:p w14:paraId="7A816D7D" w14:textId="4D3724DE" w:rsidR="003753D9" w:rsidRDefault="003753D9">
      <w:pPr>
        <w:spacing w:line="200" w:lineRule="exact"/>
        <w:rPr>
          <w:ins w:id="12" w:author="Mauro Santibanez-Koref" w:date="2024-11-25T08:14:00Z"/>
        </w:rPr>
      </w:pPr>
      <w:ins w:id="13" w:author="Mauro Santibanez-Koref" w:date="2024-11-25T08:14:00Z">
        <w:r>
          <w:t xml:space="preserve">   What happens with an overactive MMR (e.g. overexpression mod</w:t>
        </w:r>
      </w:ins>
      <w:ins w:id="14" w:author="Mauro Santibanez-Koref" w:date="2024-11-25T08:15:00Z">
        <w:r>
          <w:t>els)</w:t>
        </w:r>
      </w:ins>
    </w:p>
    <w:p w14:paraId="6A251385" w14:textId="77777777" w:rsidR="00335973" w:rsidRDefault="00335973">
      <w:pPr>
        <w:spacing w:line="200" w:lineRule="exact"/>
      </w:pPr>
    </w:p>
    <w:p w14:paraId="0611C3BE" w14:textId="189B68C9" w:rsidR="003A7B18" w:rsidRDefault="00000000">
      <w:pPr>
        <w:ind w:left="114" w:right="6751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1.1.1 </w:t>
      </w:r>
      <w:r>
        <w:rPr>
          <w:b/>
          <w:spacing w:val="36"/>
          <w:sz w:val="18"/>
          <w:szCs w:val="18"/>
        </w:rPr>
        <w:t xml:space="preserve"> </w:t>
      </w:r>
      <w:r>
        <w:rPr>
          <w:b/>
          <w:w w:val="110"/>
          <w:sz w:val="18"/>
          <w:szCs w:val="18"/>
        </w:rPr>
        <w:t>Anti-</w:t>
      </w:r>
      <w:r>
        <w:rPr>
          <w:b/>
          <w:spacing w:val="-4"/>
          <w:w w:val="110"/>
          <w:sz w:val="18"/>
          <w:szCs w:val="18"/>
        </w:rPr>
        <w:t>m</w:t>
      </w:r>
      <w:r>
        <w:rPr>
          <w:b/>
          <w:w w:val="110"/>
          <w:sz w:val="18"/>
          <w:szCs w:val="18"/>
        </w:rPr>
        <w:t>ut</w:t>
      </w:r>
      <w:r>
        <w:rPr>
          <w:b/>
          <w:spacing w:val="-2"/>
          <w:w w:val="110"/>
          <w:sz w:val="18"/>
          <w:szCs w:val="18"/>
        </w:rPr>
        <w:t>a</w:t>
      </w:r>
      <w:r>
        <w:rPr>
          <w:b/>
          <w:spacing w:val="2"/>
          <w:w w:val="110"/>
          <w:sz w:val="18"/>
          <w:szCs w:val="18"/>
        </w:rPr>
        <w:t>g</w:t>
      </w:r>
      <w:r>
        <w:rPr>
          <w:b/>
          <w:w w:val="110"/>
          <w:sz w:val="18"/>
          <w:szCs w:val="18"/>
        </w:rPr>
        <w:t>enic</w:t>
      </w:r>
      <w:r>
        <w:rPr>
          <w:b/>
          <w:spacing w:val="-20"/>
          <w:w w:val="110"/>
          <w:sz w:val="18"/>
          <w:szCs w:val="18"/>
        </w:rPr>
        <w:t xml:space="preserve"> </w:t>
      </w:r>
      <w:r>
        <w:rPr>
          <w:b/>
          <w:w w:val="110"/>
          <w:sz w:val="18"/>
          <w:szCs w:val="18"/>
        </w:rPr>
        <w:t>ef</w:t>
      </w:r>
      <w:r>
        <w:rPr>
          <w:b/>
          <w:spacing w:val="-2"/>
          <w:w w:val="110"/>
          <w:sz w:val="18"/>
          <w:szCs w:val="18"/>
        </w:rPr>
        <w:t>f</w:t>
      </w:r>
      <w:r>
        <w:rPr>
          <w:b/>
          <w:w w:val="110"/>
          <w:sz w:val="18"/>
          <w:szCs w:val="18"/>
        </w:rPr>
        <w:t>ect</w:t>
      </w:r>
      <w:r>
        <w:rPr>
          <w:b/>
          <w:spacing w:val="16"/>
          <w:w w:val="110"/>
          <w:sz w:val="18"/>
          <w:szCs w:val="18"/>
        </w:rPr>
        <w:t xml:space="preserve"> </w:t>
      </w:r>
      <w:r>
        <w:rPr>
          <w:b/>
          <w:sz w:val="18"/>
          <w:szCs w:val="18"/>
        </w:rPr>
        <w:t>of</w:t>
      </w:r>
      <w:r>
        <w:rPr>
          <w:b/>
          <w:spacing w:val="23"/>
          <w:sz w:val="18"/>
          <w:szCs w:val="18"/>
        </w:rPr>
        <w:t xml:space="preserve"> </w:t>
      </w:r>
      <w:r>
        <w:rPr>
          <w:b/>
          <w:w w:val="91"/>
          <w:sz w:val="18"/>
          <w:szCs w:val="18"/>
        </w:rPr>
        <w:t>MMR</w:t>
      </w:r>
    </w:p>
    <w:p w14:paraId="0611C3BF" w14:textId="77777777" w:rsidR="003A7B18" w:rsidRDefault="00000000">
      <w:pPr>
        <w:spacing w:before="13" w:line="244" w:lineRule="auto"/>
        <w:ind w:left="114" w:right="114"/>
        <w:jc w:val="both"/>
      </w:pPr>
      <w:r>
        <w:t>If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unrepaired,</w:t>
      </w:r>
      <w:r>
        <w:rPr>
          <w:spacing w:val="-18"/>
        </w:rPr>
        <w:t xml:space="preserve"> </w:t>
      </w:r>
      <w:r>
        <w:t>mismatches</w:t>
      </w:r>
      <w:r>
        <w:rPr>
          <w:spacing w:val="-1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indel</w:t>
      </w:r>
      <w:r>
        <w:rPr>
          <w:spacing w:val="-8"/>
        </w:rPr>
        <w:t xml:space="preserve"> </w:t>
      </w:r>
      <w:r>
        <w:t>loops</w:t>
      </w:r>
      <w:r>
        <w:rPr>
          <w:spacing w:val="-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</w:t>
      </w:r>
      <w:r>
        <w:rPr>
          <w:spacing w:val="-1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indel</w:t>
      </w:r>
      <w:r>
        <w:rPr>
          <w:spacing w:val="-8"/>
        </w:rPr>
        <w:t xml:space="preserve"> </w:t>
      </w:r>
      <w:r>
        <w:t>mutations</w:t>
      </w:r>
      <w:r>
        <w:rPr>
          <w:spacing w:val="-16"/>
        </w:rPr>
        <w:t xml:space="preserve"> </w:t>
      </w:r>
      <w:r>
        <w:t>respect</w:t>
      </w:r>
      <w:r>
        <w:rPr>
          <w:spacing w:val="-5"/>
        </w:rPr>
        <w:t>i</w:t>
      </w:r>
      <w:r>
        <w:rPr>
          <w:spacing w:val="-3"/>
        </w:rPr>
        <w:t>v</w:t>
      </w:r>
      <w:r>
        <w:t>ely</w:t>
      </w:r>
      <w:r>
        <w:rPr>
          <w:spacing w:val="-1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>e</w:t>
      </w:r>
      <w:r>
        <w:t>xt</w:t>
      </w:r>
      <w:r>
        <w:rPr>
          <w:spacing w:val="-7"/>
        </w:rPr>
        <w:t xml:space="preserve"> </w:t>
      </w:r>
      <w:r>
        <w:t xml:space="preserve">cell </w:t>
      </w:r>
      <w:r>
        <w:rPr>
          <w:spacing w:val="-3"/>
        </w:rPr>
        <w:t>c</w:t>
      </w:r>
      <w:r>
        <w:t>ycle.</w:t>
      </w:r>
      <w:r>
        <w:rPr>
          <w:spacing w:val="7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MMR</w:t>
      </w:r>
      <w:r>
        <w:rPr>
          <w:spacing w:val="-10"/>
        </w:rPr>
        <w:t xml:space="preserve"> </w:t>
      </w:r>
      <w:r>
        <w:t>minimizes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mutations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</w:t>
      </w:r>
      <w:r>
        <w:rPr>
          <w:spacing w:val="-5"/>
        </w:rPr>
        <w:t>e</w:t>
      </w:r>
      <w:r>
        <w:rPr>
          <w:spacing w:val="-3"/>
        </w:rPr>
        <w:t>v</w:t>
      </w:r>
      <w:r>
        <w:t>enting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precursors.</w:t>
      </w:r>
      <w:r>
        <w:rPr>
          <w:spacing w:val="-6"/>
        </w:rPr>
        <w:t xml:space="preserve"> </w:t>
      </w:r>
      <w:r>
        <w:t>Mutation</w:t>
      </w:r>
      <w:r>
        <w:rPr>
          <w:spacing w:val="-7"/>
        </w:rPr>
        <w:t xml:space="preserve"> </w:t>
      </w:r>
      <w:r>
        <w:t>or inact</w:t>
      </w:r>
      <w:r>
        <w:rPr>
          <w:spacing w:val="-5"/>
        </w:rPr>
        <w:t>iv</w:t>
      </w:r>
      <w:r>
        <w:t>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k</w:t>
      </w:r>
      <w:r>
        <w:rPr>
          <w:spacing w:val="-3"/>
        </w:rPr>
        <w:t>e</w:t>
      </w:r>
      <w:r>
        <w:t>y</w:t>
      </w:r>
      <w:r>
        <w:rPr>
          <w:spacing w:val="-2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genes</w:t>
      </w:r>
      <w:r>
        <w:rPr>
          <w:spacing w:val="-5"/>
        </w:rPr>
        <w:t xml:space="preserve"> </w:t>
      </w:r>
      <w:r>
        <w:t>(MLH1,</w:t>
      </w:r>
      <w:r>
        <w:rPr>
          <w:spacing w:val="-7"/>
        </w:rPr>
        <w:t xml:space="preserve"> </w:t>
      </w:r>
      <w:r>
        <w:t>MSH2,</w:t>
      </w:r>
      <w:r>
        <w:rPr>
          <w:spacing w:val="-6"/>
        </w:rPr>
        <w:t xml:space="preserve"> </w:t>
      </w:r>
      <w:r>
        <w:t>MSH6,</w:t>
      </w:r>
      <w:r>
        <w:rPr>
          <w:spacing w:val="-6"/>
        </w:rPr>
        <w:t xml:space="preserve"> </w:t>
      </w:r>
      <w:r>
        <w:t>PMS2)</w:t>
      </w:r>
      <w:r>
        <w:rPr>
          <w:spacing w:val="-6"/>
        </w:rPr>
        <w:t xml:space="preserve"> </w:t>
      </w:r>
      <w:r>
        <w:t>lead 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deficient</w:t>
      </w:r>
      <w:r>
        <w:rPr>
          <w:spacing w:val="-14"/>
        </w:rPr>
        <w:t xml:space="preserve"> </w:t>
      </w:r>
      <w:r>
        <w:t>(</w:t>
      </w:r>
      <w:proofErr w:type="spellStart"/>
      <w:r>
        <w:t>MMRd</w:t>
      </w:r>
      <w:proofErr w:type="spellEnd"/>
      <w:r>
        <w:t>)</w:t>
      </w:r>
      <w:r>
        <w:rPr>
          <w:spacing w:val="-7"/>
        </w:rPr>
        <w:t xml:space="preserve"> </w:t>
      </w:r>
      <w:r>
        <w:t>phenotype,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 characterized</w:t>
      </w:r>
      <w:r>
        <w:rPr>
          <w:spacing w:val="11"/>
        </w:rPr>
        <w:t xml:space="preserve"> </w:t>
      </w:r>
      <w:r>
        <w:t>by el</w:t>
      </w:r>
      <w:r>
        <w:rPr>
          <w:spacing w:val="-5"/>
        </w:rPr>
        <w:t>ev</w:t>
      </w:r>
      <w:r>
        <w:t>ated</w:t>
      </w:r>
      <w:r>
        <w:rPr>
          <w:spacing w:val="6"/>
        </w:rPr>
        <w:t xml:space="preserve"> </w:t>
      </w:r>
      <w:r>
        <w:t>mutation</w:t>
      </w:r>
      <w:r>
        <w:rPr>
          <w:spacing w:val="7"/>
        </w:rPr>
        <w:t xml:space="preserve"> </w:t>
      </w:r>
      <w:r>
        <w:t>rates.</w:t>
      </w:r>
      <w:r>
        <w:rPr>
          <w:spacing w:val="16"/>
        </w:rPr>
        <w:t xml:space="preserve"> </w:t>
      </w:r>
      <w:r>
        <w:t xml:space="preserve">Indeed, </w:t>
      </w:r>
      <w:proofErr w:type="spellStart"/>
      <w:r>
        <w:t>MMRd</w:t>
      </w:r>
      <w:proofErr w:type="spellEnd"/>
      <w:r>
        <w:t xml:space="preserve"> mice</w:t>
      </w:r>
      <w:r>
        <w:rPr>
          <w:spacing w:val="4"/>
        </w:rPr>
        <w:t xml:space="preserve"> </w:t>
      </w:r>
      <w:r>
        <w:t>had a</w:t>
      </w:r>
      <w:r>
        <w:rPr>
          <w:spacing w:val="1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indel</w:t>
      </w:r>
      <w:r>
        <w:rPr>
          <w:spacing w:val="4"/>
        </w:rPr>
        <w:t xml:space="preserve"> </w:t>
      </w:r>
      <w:r>
        <w:t>mutation</w:t>
      </w:r>
      <w:r>
        <w:rPr>
          <w:spacing w:val="7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(up to</w:t>
      </w:r>
      <w:r>
        <w:rPr>
          <w:spacing w:val="2"/>
        </w:rPr>
        <w:t xml:space="preserve"> </w:t>
      </w:r>
      <w:r>
        <w:rPr>
          <w:rFonts w:ascii="Cambria" w:eastAsia="Cambria" w:hAnsi="Cambria" w:cs="Cambria"/>
          <w:w w:val="108"/>
        </w:rPr>
        <w:t>∼</w:t>
      </w:r>
      <w:r>
        <w:t>72 fold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w w:val="99"/>
        </w:rPr>
        <w:t>MLH1</w:t>
      </w:r>
      <w:r>
        <w:rPr>
          <w:rFonts w:ascii="Cambria" w:eastAsia="Cambria" w:hAnsi="Cambria" w:cs="Cambria"/>
          <w:w w:val="147"/>
          <w:position w:val="7"/>
          <w:sz w:val="14"/>
          <w:szCs w:val="14"/>
        </w:rPr>
        <w:t>−</w:t>
      </w:r>
      <w:r>
        <w:rPr>
          <w:w w:val="190"/>
          <w:position w:val="7"/>
          <w:sz w:val="14"/>
          <w:szCs w:val="14"/>
        </w:rPr>
        <w:t>/</w:t>
      </w:r>
      <w:r>
        <w:rPr>
          <w:rFonts w:ascii="Cambria" w:eastAsia="Cambria" w:hAnsi="Cambria" w:cs="Cambria"/>
          <w:w w:val="147"/>
          <w:position w:val="7"/>
          <w:sz w:val="14"/>
          <w:szCs w:val="14"/>
        </w:rPr>
        <w:t>−</w:t>
      </w:r>
      <w:r>
        <w:rPr>
          <w:rFonts w:ascii="Cambria" w:eastAsia="Cambria" w:hAnsi="Cambria" w:cs="Cambria"/>
          <w:spacing w:val="-21"/>
          <w:position w:val="7"/>
          <w:sz w:val="14"/>
          <w:szCs w:val="1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</w:t>
      </w:r>
      <w:r>
        <w:rPr>
          <w:spacing w:val="-15"/>
        </w:rPr>
        <w:t>T</w:t>
      </w:r>
      <w:r>
        <w:t>,</w:t>
      </w:r>
      <w:r>
        <w:rPr>
          <w:spacing w:val="-4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proficient</w:t>
      </w:r>
      <w:r>
        <w:rPr>
          <w:spacing w:val="-16"/>
        </w:rPr>
        <w:t xml:space="preserve"> </w:t>
      </w:r>
      <w:r>
        <w:t>(</w:t>
      </w:r>
      <w:proofErr w:type="spellStart"/>
      <w:r>
        <w:t>MMRp</w:t>
      </w:r>
      <w:proofErr w:type="spellEnd"/>
      <w:r>
        <w:t>)</w:t>
      </w:r>
      <w:r>
        <w:rPr>
          <w:spacing w:val="-7"/>
        </w:rPr>
        <w:t xml:space="preserve"> </w:t>
      </w:r>
      <w:r>
        <w:t>mice,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commentRangeStart w:id="15"/>
      <w:r>
        <w:t>determined</w:t>
      </w:r>
      <w:r>
        <w:rPr>
          <w:spacing w:val="-9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supFG1</w:t>
      </w:r>
      <w:r>
        <w:rPr>
          <w:spacing w:val="-6"/>
        </w:rPr>
        <w:t xml:space="preserve"> </w:t>
      </w:r>
      <w:r>
        <w:t>reporter</w:t>
      </w:r>
      <w:r>
        <w:rPr>
          <w:spacing w:val="-6"/>
        </w:rPr>
        <w:t xml:space="preserve"> </w:t>
      </w:r>
      <w:r>
        <w:t>assa</w:t>
      </w:r>
      <w:r>
        <w:rPr>
          <w:spacing w:val="-13"/>
        </w:rPr>
        <w:t>y</w:t>
      </w:r>
      <w:r>
        <w:t>.</w:t>
      </w:r>
      <w:commentRangeEnd w:id="15"/>
      <w:r w:rsidR="00142C14">
        <w:rPr>
          <w:rStyle w:val="CommentReference"/>
        </w:rPr>
        <w:commentReference w:id="15"/>
      </w:r>
    </w:p>
    <w:p w14:paraId="0611C3C0" w14:textId="77777777" w:rsidR="003A7B18" w:rsidRDefault="003A7B18">
      <w:pPr>
        <w:spacing w:before="4" w:line="120" w:lineRule="exact"/>
        <w:rPr>
          <w:sz w:val="12"/>
          <w:szCs w:val="12"/>
        </w:rPr>
      </w:pPr>
    </w:p>
    <w:p w14:paraId="0611C3C1" w14:textId="77777777" w:rsidR="003A7B18" w:rsidRPr="00CB135D" w:rsidRDefault="00000000">
      <w:pPr>
        <w:ind w:left="114" w:right="3264"/>
        <w:jc w:val="both"/>
        <w:rPr>
          <w:color w:val="FF0000"/>
          <w:rPrChange w:id="16" w:author="Mauro Santibanez-Koref" w:date="2024-11-25T08:20:00Z">
            <w:rPr/>
          </w:rPrChange>
        </w:rPr>
      </w:pPr>
      <w:commentRangeStart w:id="17"/>
      <w:r w:rsidRPr="00CB135D">
        <w:rPr>
          <w:color w:val="FF0000"/>
          <w:rPrChange w:id="18" w:author="Mauro Santibanez-Koref" w:date="2024-11-25T08:20:00Z">
            <w:rPr/>
          </w:rPrChange>
        </w:rPr>
        <w:t>[MMR</w:t>
      </w:r>
      <w:r w:rsidRPr="00CB135D">
        <w:rPr>
          <w:color w:val="FF0000"/>
          <w:spacing w:val="-6"/>
          <w:rPrChange w:id="19" w:author="Mauro Santibanez-Koref" w:date="2024-11-25T08:20:00Z">
            <w:rPr>
              <w:spacing w:val="-6"/>
            </w:rPr>
          </w:rPrChange>
        </w:rPr>
        <w:t xml:space="preserve"> </w:t>
      </w:r>
      <w:r w:rsidRPr="00CB135D">
        <w:rPr>
          <w:color w:val="FF0000"/>
          <w:rPrChange w:id="20" w:author="Mauro Santibanez-Koref" w:date="2024-11-25T08:20:00Z">
            <w:rPr/>
          </w:rPrChange>
        </w:rPr>
        <w:t>in</w:t>
      </w:r>
      <w:r w:rsidRPr="00CB135D">
        <w:rPr>
          <w:color w:val="FF0000"/>
          <w:spacing w:val="-2"/>
          <w:rPrChange w:id="21" w:author="Mauro Santibanez-Koref" w:date="2024-11-25T08:20:00Z">
            <w:rPr>
              <w:spacing w:val="-2"/>
            </w:rPr>
          </w:rPrChange>
        </w:rPr>
        <w:t xml:space="preserve"> </w:t>
      </w:r>
      <w:r w:rsidRPr="00CB135D">
        <w:rPr>
          <w:color w:val="FF0000"/>
          <w:rPrChange w:id="22" w:author="Mauro Santibanez-Koref" w:date="2024-11-25T08:20:00Z">
            <w:rPr/>
          </w:rPrChange>
        </w:rPr>
        <w:t>apoptotic</w:t>
      </w:r>
      <w:r w:rsidRPr="00CB135D">
        <w:rPr>
          <w:color w:val="FF0000"/>
          <w:spacing w:val="-7"/>
          <w:rPrChange w:id="23" w:author="Mauro Santibanez-Koref" w:date="2024-11-25T08:20:00Z">
            <w:rPr>
              <w:spacing w:val="-7"/>
            </w:rPr>
          </w:rPrChange>
        </w:rPr>
        <w:t xml:space="preserve"> </w:t>
      </w:r>
      <w:r w:rsidRPr="00CB135D">
        <w:rPr>
          <w:color w:val="FF0000"/>
          <w:rPrChange w:id="24" w:author="Mauro Santibanez-Koref" w:date="2024-11-25T08:20:00Z">
            <w:rPr/>
          </w:rPrChange>
        </w:rPr>
        <w:t>response</w:t>
      </w:r>
      <w:r w:rsidRPr="00CB135D">
        <w:rPr>
          <w:color w:val="FF0000"/>
          <w:spacing w:val="-7"/>
          <w:rPrChange w:id="25" w:author="Mauro Santibanez-Koref" w:date="2024-11-25T08:20:00Z">
            <w:rPr>
              <w:spacing w:val="-7"/>
            </w:rPr>
          </w:rPrChange>
        </w:rPr>
        <w:t xml:space="preserve"> </w:t>
      </w:r>
      <w:r w:rsidRPr="00CB135D">
        <w:rPr>
          <w:color w:val="FF0000"/>
          <w:rPrChange w:id="26" w:author="Mauro Santibanez-Koref" w:date="2024-11-25T08:20:00Z">
            <w:rPr/>
          </w:rPrChange>
        </w:rPr>
        <w:t>to</w:t>
      </w:r>
      <w:r w:rsidRPr="00CB135D">
        <w:rPr>
          <w:color w:val="FF0000"/>
          <w:spacing w:val="-2"/>
          <w:rPrChange w:id="27" w:author="Mauro Santibanez-Koref" w:date="2024-11-25T08:20:00Z">
            <w:rPr>
              <w:spacing w:val="-2"/>
            </w:rPr>
          </w:rPrChange>
        </w:rPr>
        <w:t xml:space="preserve"> </w:t>
      </w:r>
      <w:r w:rsidRPr="00CB135D">
        <w:rPr>
          <w:color w:val="FF0000"/>
          <w:rPrChange w:id="28" w:author="Mauro Santibanez-Koref" w:date="2024-11-25T08:20:00Z">
            <w:rPr/>
          </w:rPrChange>
        </w:rPr>
        <w:t>mutagens,</w:t>
      </w:r>
      <w:r w:rsidRPr="00CB135D">
        <w:rPr>
          <w:color w:val="FF0000"/>
          <w:spacing w:val="-8"/>
          <w:rPrChange w:id="29" w:author="Mauro Santibanez-Koref" w:date="2024-11-25T08:20:00Z">
            <w:rPr>
              <w:spacing w:val="-8"/>
            </w:rPr>
          </w:rPrChange>
        </w:rPr>
        <w:t xml:space="preserve"> </w:t>
      </w:r>
      <w:r w:rsidRPr="00CB135D">
        <w:rPr>
          <w:color w:val="FF0000"/>
          <w:rPrChange w:id="30" w:author="Mauro Santibanez-Koref" w:date="2024-11-25T08:20:00Z">
            <w:rPr/>
          </w:rPrChange>
        </w:rPr>
        <w:t>MMR</w:t>
      </w:r>
      <w:r w:rsidRPr="00CB135D">
        <w:rPr>
          <w:color w:val="FF0000"/>
          <w:spacing w:val="-5"/>
          <w:rPrChange w:id="31" w:author="Mauro Santibanez-Koref" w:date="2024-11-25T08:20:00Z">
            <w:rPr>
              <w:spacing w:val="-5"/>
            </w:rPr>
          </w:rPrChange>
        </w:rPr>
        <w:t xml:space="preserve"> </w:t>
      </w:r>
      <w:r w:rsidRPr="00CB135D">
        <w:rPr>
          <w:color w:val="FF0000"/>
          <w:rPrChange w:id="32" w:author="Mauro Santibanez-Koref" w:date="2024-11-25T08:20:00Z">
            <w:rPr/>
          </w:rPrChange>
        </w:rPr>
        <w:t>in</w:t>
      </w:r>
      <w:r w:rsidRPr="00CB135D">
        <w:rPr>
          <w:color w:val="FF0000"/>
          <w:spacing w:val="-2"/>
          <w:rPrChange w:id="33" w:author="Mauro Santibanez-Koref" w:date="2024-11-25T08:20:00Z">
            <w:rPr>
              <w:spacing w:val="-2"/>
            </w:rPr>
          </w:rPrChange>
        </w:rPr>
        <w:t xml:space="preserve"> </w:t>
      </w:r>
      <w:proofErr w:type="spellStart"/>
      <w:r w:rsidRPr="00CB135D">
        <w:rPr>
          <w:color w:val="FF0000"/>
          <w:rPrChange w:id="34" w:author="Mauro Santibanez-Koref" w:date="2024-11-25T08:20:00Z">
            <w:rPr/>
          </w:rPrChange>
        </w:rPr>
        <w:t>homeologous</w:t>
      </w:r>
      <w:proofErr w:type="spellEnd"/>
      <w:r w:rsidRPr="00CB135D">
        <w:rPr>
          <w:color w:val="FF0000"/>
          <w:spacing w:val="-11"/>
          <w:rPrChange w:id="35" w:author="Mauro Santibanez-Koref" w:date="2024-11-25T08:20:00Z">
            <w:rPr>
              <w:spacing w:val="-11"/>
            </w:rPr>
          </w:rPrChange>
        </w:rPr>
        <w:t xml:space="preserve"> </w:t>
      </w:r>
      <w:r w:rsidRPr="00CB135D">
        <w:rPr>
          <w:color w:val="FF0000"/>
          <w:rPrChange w:id="36" w:author="Mauro Santibanez-Koref" w:date="2024-11-25T08:20:00Z">
            <w:rPr/>
          </w:rPrChange>
        </w:rPr>
        <w:t>recombination]</w:t>
      </w:r>
      <w:commentRangeEnd w:id="17"/>
      <w:r w:rsidR="00547114" w:rsidRPr="00CB135D">
        <w:rPr>
          <w:rStyle w:val="CommentReference"/>
          <w:color w:val="FF0000"/>
          <w:rPrChange w:id="37" w:author="Mauro Santibanez-Koref" w:date="2024-11-25T08:20:00Z">
            <w:rPr>
              <w:rStyle w:val="CommentReference"/>
            </w:rPr>
          </w:rPrChange>
        </w:rPr>
        <w:commentReference w:id="17"/>
      </w:r>
    </w:p>
    <w:p w14:paraId="0611C3C2" w14:textId="77777777" w:rsidR="003A7B18" w:rsidRDefault="003A7B18">
      <w:pPr>
        <w:spacing w:before="7" w:line="180" w:lineRule="exact"/>
        <w:rPr>
          <w:sz w:val="18"/>
          <w:szCs w:val="18"/>
        </w:rPr>
      </w:pPr>
    </w:p>
    <w:p w14:paraId="0611C3C3" w14:textId="644C4F3E" w:rsidR="003A7B18" w:rsidRDefault="00000000">
      <w:pPr>
        <w:ind w:left="114" w:right="6804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1.1.2 </w:t>
      </w:r>
      <w:r>
        <w:rPr>
          <w:b/>
          <w:spacing w:val="36"/>
          <w:sz w:val="18"/>
          <w:szCs w:val="18"/>
        </w:rPr>
        <w:t xml:space="preserve"> </w:t>
      </w:r>
      <w:r>
        <w:rPr>
          <w:b/>
          <w:w w:val="111"/>
          <w:sz w:val="18"/>
          <w:szCs w:val="18"/>
        </w:rPr>
        <w:t>P</w:t>
      </w:r>
      <w:r>
        <w:rPr>
          <w:b/>
          <w:spacing w:val="-4"/>
          <w:w w:val="111"/>
          <w:sz w:val="18"/>
          <w:szCs w:val="18"/>
        </w:rPr>
        <w:t>r</w:t>
      </w:r>
      <w:r>
        <w:rPr>
          <w:b/>
          <w:w w:val="111"/>
          <w:sz w:val="18"/>
          <w:szCs w:val="18"/>
        </w:rPr>
        <w:t>o-</w:t>
      </w:r>
      <w:r>
        <w:rPr>
          <w:b/>
          <w:spacing w:val="-4"/>
          <w:w w:val="111"/>
          <w:sz w:val="18"/>
          <w:szCs w:val="18"/>
        </w:rPr>
        <w:t>m</w:t>
      </w:r>
      <w:r>
        <w:rPr>
          <w:b/>
          <w:w w:val="111"/>
          <w:sz w:val="18"/>
          <w:szCs w:val="18"/>
        </w:rPr>
        <w:t>ut</w:t>
      </w:r>
      <w:r>
        <w:rPr>
          <w:b/>
          <w:spacing w:val="-2"/>
          <w:w w:val="111"/>
          <w:sz w:val="18"/>
          <w:szCs w:val="18"/>
        </w:rPr>
        <w:t>a</w:t>
      </w:r>
      <w:r>
        <w:rPr>
          <w:b/>
          <w:spacing w:val="2"/>
          <w:w w:val="111"/>
          <w:sz w:val="18"/>
          <w:szCs w:val="18"/>
        </w:rPr>
        <w:t>g</w:t>
      </w:r>
      <w:r>
        <w:rPr>
          <w:b/>
          <w:w w:val="111"/>
          <w:sz w:val="18"/>
          <w:szCs w:val="18"/>
        </w:rPr>
        <w:t>enic</w:t>
      </w:r>
      <w:r>
        <w:rPr>
          <w:b/>
          <w:spacing w:val="-16"/>
          <w:w w:val="111"/>
          <w:sz w:val="18"/>
          <w:szCs w:val="18"/>
        </w:rPr>
        <w:t xml:space="preserve"> </w:t>
      </w:r>
      <w:r>
        <w:rPr>
          <w:b/>
          <w:w w:val="111"/>
          <w:sz w:val="18"/>
          <w:szCs w:val="18"/>
        </w:rPr>
        <w:t>ef</w:t>
      </w:r>
      <w:r>
        <w:rPr>
          <w:b/>
          <w:spacing w:val="-2"/>
          <w:w w:val="111"/>
          <w:sz w:val="18"/>
          <w:szCs w:val="18"/>
        </w:rPr>
        <w:t>f</w:t>
      </w:r>
      <w:r>
        <w:rPr>
          <w:b/>
          <w:w w:val="111"/>
          <w:sz w:val="18"/>
          <w:szCs w:val="18"/>
        </w:rPr>
        <w:t>ect</w:t>
      </w:r>
      <w:r>
        <w:rPr>
          <w:b/>
          <w:spacing w:val="12"/>
          <w:w w:val="111"/>
          <w:sz w:val="18"/>
          <w:szCs w:val="18"/>
        </w:rPr>
        <w:t xml:space="preserve"> </w:t>
      </w:r>
      <w:r>
        <w:rPr>
          <w:b/>
          <w:sz w:val="18"/>
          <w:szCs w:val="18"/>
        </w:rPr>
        <w:t>of</w:t>
      </w:r>
      <w:r>
        <w:rPr>
          <w:b/>
          <w:spacing w:val="23"/>
          <w:sz w:val="18"/>
          <w:szCs w:val="18"/>
        </w:rPr>
        <w:t xml:space="preserve"> </w:t>
      </w:r>
      <w:r>
        <w:rPr>
          <w:b/>
          <w:sz w:val="18"/>
          <w:szCs w:val="18"/>
        </w:rPr>
        <w:t>MMR</w:t>
      </w:r>
      <w:ins w:id="38" w:author="Mauro Santibanez-Koref" w:date="2024-11-25T08:28:00Z">
        <w:r w:rsidR="009A4B7D">
          <w:rPr>
            <w:b/>
            <w:sz w:val="18"/>
            <w:szCs w:val="18"/>
          </w:rPr>
          <w:t xml:space="preserve"> There are several categ</w:t>
        </w:r>
      </w:ins>
      <w:ins w:id="39" w:author="Mauro Santibanez-Koref" w:date="2024-11-25T08:29:00Z">
        <w:r w:rsidR="009A4B7D">
          <w:rPr>
            <w:b/>
            <w:sz w:val="18"/>
            <w:szCs w:val="18"/>
          </w:rPr>
          <w:t xml:space="preserve">ories of </w:t>
        </w:r>
        <w:proofErr w:type="spellStart"/>
        <w:r w:rsidR="009A4B7D">
          <w:rPr>
            <w:b/>
            <w:sz w:val="18"/>
            <w:szCs w:val="18"/>
          </w:rPr>
          <w:t>promut</w:t>
        </w:r>
        <w:r w:rsidR="008F2F03">
          <w:rPr>
            <w:b/>
            <w:sz w:val="18"/>
            <w:szCs w:val="18"/>
          </w:rPr>
          <w:t>agenic</w:t>
        </w:r>
        <w:proofErr w:type="spellEnd"/>
        <w:r w:rsidR="008F2F03">
          <w:rPr>
            <w:b/>
            <w:sz w:val="18"/>
            <w:szCs w:val="18"/>
          </w:rPr>
          <w:t xml:space="preserve"> effects should be listed separately  (you have two , add a thir</w:t>
        </w:r>
      </w:ins>
      <w:ins w:id="40" w:author="Mauro Santibanez-Koref" w:date="2024-11-25T09:35:00Z">
        <w:r w:rsidR="004901DF">
          <w:rPr>
            <w:b/>
            <w:sz w:val="18"/>
            <w:szCs w:val="18"/>
          </w:rPr>
          <w:t>d</w:t>
        </w:r>
      </w:ins>
      <w:ins w:id="41" w:author="Mauro Santibanez-Koref" w:date="2024-11-25T08:29:00Z">
        <w:r w:rsidR="008F2F03">
          <w:rPr>
            <w:b/>
            <w:sz w:val="18"/>
            <w:szCs w:val="18"/>
          </w:rPr>
          <w:t>)</w:t>
        </w:r>
      </w:ins>
    </w:p>
    <w:p w14:paraId="0611C3C4" w14:textId="77777777" w:rsidR="003A7B18" w:rsidRDefault="00000000">
      <w:pPr>
        <w:spacing w:before="13" w:line="249" w:lineRule="auto"/>
        <w:ind w:left="114" w:right="112" w:hanging="7"/>
        <w:jc w:val="both"/>
        <w:rPr>
          <w:ins w:id="42" w:author="Mauro Santibanez-Koref" w:date="2024-11-25T08:23:00Z"/>
        </w:rPr>
      </w:pPr>
      <w:r>
        <w:rPr>
          <w:w w:val="97"/>
        </w:rPr>
        <w:t>Although</w:t>
      </w:r>
      <w:r>
        <w:rPr>
          <w:spacing w:val="-7"/>
          <w:w w:val="97"/>
        </w:rPr>
        <w:t xml:space="preserve"> </w:t>
      </w:r>
      <w:r>
        <w:t>the</w:t>
      </w:r>
      <w:r>
        <w:rPr>
          <w:spacing w:val="-16"/>
        </w:rPr>
        <w:t xml:space="preserve"> </w:t>
      </w:r>
      <w:commentRangeStart w:id="43"/>
      <w:r>
        <w:rPr>
          <w:w w:val="97"/>
        </w:rPr>
        <w:t>primary</w:t>
      </w:r>
      <w:commentRangeEnd w:id="43"/>
      <w:r w:rsidR="003F193E">
        <w:rPr>
          <w:rStyle w:val="CommentReference"/>
        </w:rPr>
        <w:commentReference w:id="43"/>
      </w:r>
      <w:r>
        <w:rPr>
          <w:spacing w:val="-6"/>
          <w:w w:val="97"/>
        </w:rPr>
        <w:t xml:space="preserve"> </w:t>
      </w:r>
      <w:r>
        <w:t>role</w:t>
      </w:r>
      <w:r>
        <w:rPr>
          <w:spacing w:val="-1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w w:val="97"/>
        </w:rPr>
        <w:t>MMR</w:t>
      </w:r>
      <w:r>
        <w:rPr>
          <w:spacing w:val="-7"/>
          <w:w w:val="9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w w:val="97"/>
        </w:rPr>
        <w:t>anti-mutagenic,</w:t>
      </w:r>
      <w:r>
        <w:rPr>
          <w:spacing w:val="-5"/>
          <w:w w:val="97"/>
        </w:rPr>
        <w:t xml:space="preserve"> </w:t>
      </w:r>
      <w:r>
        <w:t>there</w:t>
      </w:r>
      <w:r>
        <w:rPr>
          <w:spacing w:val="-20"/>
        </w:rPr>
        <w:t xml:space="preserve"> </w:t>
      </w:r>
      <w:r>
        <w:t>are</w:t>
      </w:r>
      <w:r>
        <w:rPr>
          <w:spacing w:val="-16"/>
        </w:rPr>
        <w:t xml:space="preserve"> </w:t>
      </w:r>
      <w:commentRangeStart w:id="44"/>
      <w:r>
        <w:rPr>
          <w:w w:val="97"/>
        </w:rPr>
        <w:t>instances</w:t>
      </w:r>
      <w:r>
        <w:rPr>
          <w:spacing w:val="-7"/>
          <w:w w:val="97"/>
        </w:rPr>
        <w:t xml:space="preserve"> </w:t>
      </w:r>
      <w:r>
        <w:rPr>
          <w:w w:val="97"/>
        </w:rPr>
        <w:t>where</w:t>
      </w:r>
      <w:r>
        <w:rPr>
          <w:spacing w:val="-7"/>
          <w:w w:val="9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w w:val="96"/>
        </w:rPr>
        <w:t>contri</w:t>
      </w:r>
      <w:r>
        <w:rPr>
          <w:spacing w:val="-4"/>
          <w:w w:val="96"/>
        </w:rPr>
        <w:t>b</w:t>
      </w:r>
      <w:r>
        <w:rPr>
          <w:w w:val="96"/>
        </w:rPr>
        <w:t>ute</w:t>
      </w:r>
      <w:r>
        <w:rPr>
          <w:spacing w:val="2"/>
          <w:w w:val="9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w w:val="97"/>
        </w:rPr>
        <w:t>mutagenesis</w:t>
      </w:r>
      <w:commentRangeEnd w:id="44"/>
      <w:r w:rsidR="00BE5859">
        <w:rPr>
          <w:rStyle w:val="CommentReference"/>
        </w:rPr>
        <w:commentReference w:id="44"/>
      </w:r>
      <w:r>
        <w:rPr>
          <w:w w:val="97"/>
        </w:rPr>
        <w:t>,</w:t>
      </w:r>
      <w:r>
        <w:rPr>
          <w:spacing w:val="-5"/>
          <w:w w:val="97"/>
        </w:rPr>
        <w:t xml:space="preserve"> </w:t>
      </w:r>
      <w:r>
        <w:t>particularly 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w w:val="96"/>
        </w:rPr>
        <w:t>cont</w:t>
      </w:r>
      <w:r>
        <w:rPr>
          <w:spacing w:val="-3"/>
          <w:w w:val="96"/>
        </w:rPr>
        <w:t>e</w:t>
      </w:r>
      <w:r>
        <w:rPr>
          <w:w w:val="96"/>
        </w:rPr>
        <w:t>xt</w:t>
      </w:r>
      <w:r>
        <w:rPr>
          <w:spacing w:val="5"/>
          <w:w w:val="9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w w:val="97"/>
        </w:rPr>
        <w:t>trinucleotide</w:t>
      </w:r>
      <w:r>
        <w:rPr>
          <w:spacing w:val="-1"/>
          <w:w w:val="97"/>
        </w:rPr>
        <w:t xml:space="preserve"> </w:t>
      </w:r>
      <w:r>
        <w:t>repeat</w:t>
      </w:r>
      <w:r>
        <w:rPr>
          <w:spacing w:val="-18"/>
        </w:rPr>
        <w:t xml:space="preserve"> </w:t>
      </w:r>
      <w:r>
        <w:t>(TNR)</w:t>
      </w:r>
      <w:r>
        <w:rPr>
          <w:spacing w:val="-19"/>
        </w:rPr>
        <w:t xml:space="preserve"> </w:t>
      </w:r>
      <w:r>
        <w:rPr>
          <w:spacing w:val="-3"/>
        </w:rPr>
        <w:t>e</w:t>
      </w:r>
      <w:r>
        <w:t>xpansions.</w:t>
      </w:r>
      <w:r>
        <w:rPr>
          <w:spacing w:val="-17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11"/>
        </w:rPr>
        <w:t xml:space="preserve"> </w:t>
      </w:r>
      <w:r>
        <w:rPr>
          <w:spacing w:val="-3"/>
          <w:w w:val="96"/>
        </w:rPr>
        <w:t>e</w:t>
      </w:r>
      <w:r>
        <w:rPr>
          <w:w w:val="96"/>
        </w:rPr>
        <w:t>xample,</w:t>
      </w:r>
      <w:r>
        <w:rPr>
          <w:spacing w:val="6"/>
          <w:w w:val="96"/>
        </w:rPr>
        <w:t xml:space="preserve"> </w:t>
      </w:r>
      <w:r>
        <w:t>studies</w:t>
      </w:r>
      <w:r>
        <w:rPr>
          <w:spacing w:val="-2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w w:val="96"/>
        </w:rPr>
        <w:t>Huntington</w:t>
      </w:r>
      <w:r>
        <w:rPr>
          <w:spacing w:val="-11"/>
          <w:w w:val="96"/>
        </w:rPr>
        <w:t>’</w:t>
      </w:r>
      <w:r>
        <w:rPr>
          <w:w w:val="96"/>
        </w:rPr>
        <w:t>s</w:t>
      </w:r>
      <w:r>
        <w:rPr>
          <w:spacing w:val="9"/>
          <w:w w:val="96"/>
        </w:rPr>
        <w:t xml:space="preserve"> </w:t>
      </w:r>
      <w:r>
        <w:rPr>
          <w:w w:val="96"/>
        </w:rPr>
        <w:t>disease</w:t>
      </w:r>
      <w:r>
        <w:rPr>
          <w:spacing w:val="5"/>
          <w:w w:val="96"/>
        </w:rPr>
        <w:t xml:space="preserve"> </w:t>
      </w:r>
      <w:r>
        <w:t>(HD)</w:t>
      </w:r>
      <w:r>
        <w:rPr>
          <w:spacing w:val="-16"/>
        </w:rPr>
        <w:t xml:space="preserve"> </w:t>
      </w:r>
      <w:r>
        <w:rPr>
          <w:w w:val="97"/>
        </w:rPr>
        <w:t>transgenic</w:t>
      </w:r>
      <w:r>
        <w:rPr>
          <w:spacing w:val="-1"/>
          <w:w w:val="97"/>
        </w:rPr>
        <w:t xml:space="preserve"> </w:t>
      </w:r>
      <w:r>
        <w:t>mice r</w:t>
      </w:r>
      <w:r>
        <w:rPr>
          <w:spacing w:val="-5"/>
        </w:rPr>
        <w:t>e</w:t>
      </w:r>
      <w:r>
        <w:rPr>
          <w:spacing w:val="-3"/>
        </w:rPr>
        <w:t>v</w:t>
      </w:r>
      <w:r>
        <w:t>ealed</w:t>
      </w:r>
      <w:r>
        <w:rPr>
          <w:spacing w:val="-1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e</w:t>
      </w:r>
      <w:r>
        <w:t>xpansion</w:t>
      </w:r>
      <w:r>
        <w:rPr>
          <w:spacing w:val="-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</w:t>
      </w:r>
      <w:r>
        <w:rPr>
          <w:spacing w:val="-8"/>
        </w:rPr>
        <w:t>A</w:t>
      </w:r>
      <w:r>
        <w:t>G</w:t>
      </w:r>
      <w:r>
        <w:rPr>
          <w:spacing w:val="-8"/>
        </w:rPr>
        <w:t xml:space="preserve"> </w:t>
      </w:r>
      <w:r>
        <w:t>repeats</w:t>
      </w:r>
      <w:r>
        <w:rPr>
          <w:spacing w:val="-11"/>
        </w:rPr>
        <w:t xml:space="preserve"> </w:t>
      </w:r>
      <w:r>
        <w:t>(correlated</w:t>
      </w:r>
      <w:r>
        <w:rPr>
          <w:spacing w:val="-1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</w:t>
      </w:r>
      <w:r>
        <w:rPr>
          <w:spacing w:val="-5"/>
        </w:rPr>
        <w:t>e</w:t>
      </w:r>
      <w:r>
        <w:rPr>
          <w:spacing w:val="-3"/>
        </w:rPr>
        <w:t>v</w:t>
      </w:r>
      <w:r>
        <w:t>ere</w:t>
      </w:r>
      <w:r>
        <w:rPr>
          <w:spacing w:val="-10"/>
        </w:rPr>
        <w:t xml:space="preserve"> </w:t>
      </w:r>
      <w:r>
        <w:t>HD</w:t>
      </w:r>
      <w:r>
        <w:rPr>
          <w:spacing w:val="-6"/>
        </w:rPr>
        <w:t xml:space="preserve"> </w:t>
      </w:r>
      <w:r>
        <w:t>phenotype)</w:t>
      </w:r>
      <w:r>
        <w:rPr>
          <w:spacing w:val="-18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6"/>
        </w:rPr>
        <w:t xml:space="preserve"> </w:t>
      </w:r>
      <w:r>
        <w:t>reduced</w:t>
      </w:r>
      <w:r>
        <w:rPr>
          <w:spacing w:val="-1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MSH2-deficient mice</w:t>
      </w:r>
      <w:r>
        <w:rPr>
          <w:spacing w:val="-4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wild-type</w:t>
      </w:r>
      <w:r>
        <w:rPr>
          <w:spacing w:val="-8"/>
        </w:rPr>
        <w:t xml:space="preserve"> </w:t>
      </w:r>
      <w:r>
        <w:t>counterparts.</w:t>
      </w:r>
    </w:p>
    <w:p w14:paraId="28442F96" w14:textId="77777777" w:rsidR="00B674E8" w:rsidRDefault="00B674E8">
      <w:pPr>
        <w:spacing w:before="13" w:line="249" w:lineRule="auto"/>
        <w:ind w:left="114" w:right="112" w:hanging="7"/>
        <w:jc w:val="both"/>
        <w:rPr>
          <w:ins w:id="45" w:author="Mauro Santibanez-Koref" w:date="2024-11-25T08:23:00Z"/>
        </w:rPr>
      </w:pPr>
    </w:p>
    <w:p w14:paraId="3AD99718" w14:textId="528C8028" w:rsidR="00B674E8" w:rsidRPr="007B234B" w:rsidRDefault="007B234B">
      <w:pPr>
        <w:spacing w:before="13" w:line="249" w:lineRule="auto"/>
        <w:ind w:left="114" w:right="112" w:hanging="7"/>
        <w:jc w:val="both"/>
        <w:rPr>
          <w:color w:val="FF0000"/>
          <w:rPrChange w:id="46" w:author="Mauro Santibanez-Koref" w:date="2024-11-25T08:23:00Z">
            <w:rPr/>
          </w:rPrChange>
        </w:rPr>
      </w:pPr>
      <w:ins w:id="47" w:author="Mauro Santibanez-Koref" w:date="2024-11-25T08:23:00Z">
        <w:r>
          <w:rPr>
            <w:color w:val="FF0000"/>
          </w:rPr>
          <w:lastRenderedPageBreak/>
          <w:t>Where is associati0n with genom</w:t>
        </w:r>
      </w:ins>
      <w:ins w:id="48" w:author="Mauro Santibanez-Koref" w:date="2024-11-25T08:24:00Z">
        <w:r>
          <w:rPr>
            <w:color w:val="FF0000"/>
          </w:rPr>
          <w:t>ic instability</w:t>
        </w:r>
        <w:r w:rsidR="006412EF">
          <w:rPr>
            <w:color w:val="FF0000"/>
          </w:rPr>
          <w:t>?</w:t>
        </w:r>
      </w:ins>
      <w:ins w:id="49" w:author="Mauro Santibanez-Koref" w:date="2024-11-25T08:25:00Z">
        <w:r w:rsidR="00FD249D">
          <w:rPr>
            <w:color w:val="FF0000"/>
          </w:rPr>
          <w:t xml:space="preserve"> The is pretty </w:t>
        </w:r>
        <w:proofErr w:type="spellStart"/>
        <w:r w:rsidR="00FD249D">
          <w:rPr>
            <w:color w:val="FF0000"/>
          </w:rPr>
          <w:t>critticial</w:t>
        </w:r>
      </w:ins>
      <w:proofErr w:type="spellEnd"/>
    </w:p>
    <w:p w14:paraId="0611C3C5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C6" w14:textId="77777777" w:rsidR="003A7B18" w:rsidRDefault="00000000">
      <w:pPr>
        <w:spacing w:line="249" w:lineRule="auto"/>
        <w:ind w:left="114" w:right="116" w:hanging="7"/>
        <w:jc w:val="both"/>
        <w:sectPr w:rsidR="003A7B18">
          <w:footerReference w:type="default" r:id="rId13"/>
          <w:pgSz w:w="11920" w:h="16840"/>
          <w:pgMar w:top="1040" w:right="980" w:bottom="280" w:left="1020" w:header="0" w:footer="613" w:gutter="0"/>
          <w:pgNumType w:start="1"/>
          <w:cols w:space="720"/>
        </w:sectPr>
      </w:pPr>
      <w:r>
        <w:t>Additionall</w:t>
      </w:r>
      <w:r>
        <w:rPr>
          <w:spacing w:val="-13"/>
        </w:rPr>
        <w:t>y</w:t>
      </w:r>
      <w:r>
        <w:t>,</w:t>
      </w:r>
      <w:r>
        <w:rPr>
          <w:spacing w:val="9"/>
        </w:rPr>
        <w:t xml:space="preserve"> </w:t>
      </w:r>
      <w:r>
        <w:t>MMR</w:t>
      </w:r>
      <w:r>
        <w:rPr>
          <w:spacing w:val="4"/>
        </w:rPr>
        <w:t xml:space="preserve"> </w:t>
      </w:r>
      <w:r>
        <w:rPr>
          <w:spacing w:val="-3"/>
        </w:rPr>
        <w:t>ov</w:t>
      </w:r>
      <w:r>
        <w:t>er</w:t>
      </w:r>
      <w:r>
        <w:rPr>
          <w:spacing w:val="-3"/>
        </w:rPr>
        <w:t>e</w:t>
      </w:r>
      <w:r>
        <w:t>xpression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2"/>
        </w:rPr>
        <w:t xml:space="preserve"> </w:t>
      </w:r>
      <w:r>
        <w:t>frequently</w:t>
      </w:r>
      <w:r>
        <w:rPr>
          <w:spacing w:val="7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in late-stage</w:t>
      </w:r>
      <w:r>
        <w:rPr>
          <w:spacing w:val="7"/>
        </w:rPr>
        <w:t xml:space="preserve"> </w:t>
      </w:r>
      <w:r>
        <w:t>prostate</w:t>
      </w:r>
      <w:r>
        <w:rPr>
          <w:spacing w:val="5"/>
        </w:rPr>
        <w:t xml:space="preserve"> </w:t>
      </w:r>
      <w:r>
        <w:t>cance</w:t>
      </w:r>
      <w:r>
        <w:rPr>
          <w:spacing w:val="-8"/>
        </w:rPr>
        <w:t>r</w:t>
      </w:r>
      <w:r>
        <w:t>,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it correlated</w:t>
      </w:r>
      <w:r>
        <w:rPr>
          <w:spacing w:val="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w w:val="101"/>
        </w:rPr>
        <w:t xml:space="preserve">poor </w:t>
      </w:r>
      <w:r>
        <w:t>prognosis</w:t>
      </w:r>
      <w:r>
        <w:rPr>
          <w:spacing w:val="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genomic</w:t>
      </w:r>
      <w:r>
        <w:rPr>
          <w:spacing w:val="7"/>
        </w:rPr>
        <w:t xml:space="preserve"> </w:t>
      </w:r>
      <w:r>
        <w:t>instability</w:t>
      </w:r>
      <w:r>
        <w:rPr>
          <w:spacing w:val="8"/>
        </w:rPr>
        <w:t xml:space="preserve"> </w:t>
      </w:r>
      <w:r>
        <w:t>phenotypes</w:t>
      </w:r>
      <w:r>
        <w:rPr>
          <w:spacing w:val="9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>r</w:t>
      </w:r>
      <w:r>
        <w:t>ge-scale</w:t>
      </w:r>
      <w:r>
        <w:rPr>
          <w:spacing w:val="9"/>
        </w:rPr>
        <w:t xml:space="preserve"> </w:t>
      </w:r>
      <w:r>
        <w:t>deletions.</w:t>
      </w:r>
      <w:r>
        <w:rPr>
          <w:spacing w:val="21"/>
        </w:rPr>
        <w:t xml:space="preserve"> </w:t>
      </w:r>
      <w:commentRangeStart w:id="50"/>
      <w:r>
        <w:t>While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alone</w:t>
      </w:r>
      <w:r>
        <w:rPr>
          <w:spacing w:val="4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1"/>
        </w:rPr>
        <w:t xml:space="preserve">causal </w:t>
      </w:r>
      <w:commentRangeEnd w:id="50"/>
      <w:r w:rsidR="00F940B8">
        <w:rPr>
          <w:rStyle w:val="CommentReference"/>
        </w:rPr>
        <w:commentReference w:id="50"/>
      </w:r>
      <w:commentRangeStart w:id="51"/>
      <w:r>
        <w:t>role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</w:t>
      </w:r>
      <w:r>
        <w:rPr>
          <w:spacing w:val="-5"/>
        </w:rPr>
        <w:t>i</w:t>
      </w:r>
      <w:r>
        <w:t>ving</w:t>
      </w:r>
      <w:r>
        <w:rPr>
          <w:spacing w:val="-6"/>
        </w:rPr>
        <w:t xml:space="preserve"> </w:t>
      </w:r>
      <w:r>
        <w:t>genomic</w:t>
      </w:r>
      <w:r>
        <w:rPr>
          <w:spacing w:val="-7"/>
        </w:rPr>
        <w:t xml:space="preserve"> </w:t>
      </w:r>
      <w:r>
        <w:t>instabilit</w:t>
      </w:r>
      <w:r>
        <w:rPr>
          <w:spacing w:val="-13"/>
        </w:rPr>
        <w:t>y</w:t>
      </w:r>
      <w:r>
        <w:t>,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xperiments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yeast</w:t>
      </w:r>
      <w:r>
        <w:rPr>
          <w:spacing w:val="-4"/>
        </w:rPr>
        <w:t xml:space="preserve"> </w:t>
      </w:r>
      <w:r>
        <w:t>sh</w:t>
      </w:r>
      <w:r>
        <w:rPr>
          <w:spacing w:val="-5"/>
        </w:rPr>
        <w:t>o</w:t>
      </w:r>
      <w:r>
        <w:t>wing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co-</w:t>
      </w:r>
      <w:r>
        <w:rPr>
          <w:spacing w:val="-3"/>
        </w:rPr>
        <w:t>ov</w:t>
      </w:r>
      <w:r>
        <w:t>er</w:t>
      </w:r>
      <w:r>
        <w:rPr>
          <w:spacing w:val="-3"/>
        </w:rPr>
        <w:t>e</w:t>
      </w:r>
      <w:r>
        <w:t>xpression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MSH2</w:t>
      </w:r>
      <w:r>
        <w:rPr>
          <w:spacing w:val="-5"/>
        </w:rPr>
        <w:t xml:space="preserve"> </w:t>
      </w:r>
      <w:r>
        <w:t>and MSH6</w:t>
      </w:r>
      <w:r>
        <w:rPr>
          <w:spacing w:val="-5"/>
        </w:rPr>
        <w:t xml:space="preserve"> </w:t>
      </w:r>
      <w:r>
        <w:t>induced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genomic</w:t>
      </w:r>
      <w:r>
        <w:rPr>
          <w:spacing w:val="-7"/>
        </w:rPr>
        <w:t xml:space="preserve"> </w:t>
      </w:r>
      <w:r>
        <w:t>instability</w:t>
      </w:r>
      <w:r>
        <w:rPr>
          <w:spacing w:val="-8"/>
        </w:rPr>
        <w:t xml:space="preserve"> </w:t>
      </w:r>
      <w:r>
        <w:t>phenotypes</w:t>
      </w:r>
      <w:r>
        <w:rPr>
          <w:spacing w:val="-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ypothesis.</w:t>
      </w:r>
      <w:commentRangeEnd w:id="51"/>
      <w:r w:rsidR="00F940B8">
        <w:rPr>
          <w:rStyle w:val="CommentReference"/>
        </w:rPr>
        <w:commentReference w:id="51"/>
      </w:r>
    </w:p>
    <w:p w14:paraId="0611C3C7" w14:textId="0D8431B6" w:rsidR="003A7B18" w:rsidRDefault="00000000">
      <w:pPr>
        <w:spacing w:before="67"/>
        <w:ind w:left="114" w:right="7114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1.1.3 </w:t>
      </w:r>
      <w:r>
        <w:rPr>
          <w:b/>
          <w:spacing w:val="36"/>
          <w:sz w:val="18"/>
          <w:szCs w:val="18"/>
        </w:rPr>
        <w:t xml:space="preserve"> </w:t>
      </w:r>
      <w:r>
        <w:rPr>
          <w:b/>
          <w:w w:val="91"/>
          <w:sz w:val="18"/>
          <w:szCs w:val="18"/>
        </w:rPr>
        <w:t>MMR</w:t>
      </w:r>
      <w:r>
        <w:rPr>
          <w:b/>
          <w:spacing w:val="9"/>
          <w:w w:val="9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14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Cancer </w:t>
      </w:r>
      <w:r>
        <w:rPr>
          <w:b/>
          <w:spacing w:val="5"/>
          <w:sz w:val="18"/>
          <w:szCs w:val="18"/>
        </w:rPr>
        <w:t xml:space="preserve"> </w:t>
      </w:r>
      <w:del w:id="52" w:author="Mauro Santibanez-Koref" w:date="2024-11-25T09:36:00Z">
        <w:r w:rsidDel="004901DF">
          <w:rPr>
            <w:b/>
            <w:w w:val="112"/>
            <w:sz w:val="18"/>
            <w:szCs w:val="18"/>
          </w:rPr>
          <w:delText>Aetiology</w:delText>
        </w:r>
      </w:del>
      <w:ins w:id="53" w:author="Mauro Santibanez-Koref" w:date="2024-11-25T09:36:00Z">
        <w:r w:rsidR="004901DF">
          <w:rPr>
            <w:b/>
            <w:w w:val="112"/>
            <w:sz w:val="18"/>
            <w:szCs w:val="18"/>
          </w:rPr>
          <w:t>Etiology</w:t>
        </w:r>
      </w:ins>
    </w:p>
    <w:p w14:paraId="0611C3C8" w14:textId="77777777" w:rsidR="003A7B18" w:rsidRDefault="00000000">
      <w:pPr>
        <w:spacing w:before="13" w:line="248" w:lineRule="auto"/>
        <w:ind w:left="114" w:right="115" w:hanging="7"/>
        <w:jc w:val="both"/>
      </w:pPr>
      <w:r>
        <w:t>An</w:t>
      </w:r>
      <w:r>
        <w:rPr>
          <w:spacing w:val="-9"/>
        </w:rPr>
        <w:t xml:space="preserve"> </w:t>
      </w:r>
      <w:r>
        <w:rPr>
          <w:w w:val="97"/>
        </w:rPr>
        <w:t xml:space="preserve">increased </w:t>
      </w:r>
      <w:commentRangeStart w:id="54"/>
      <w:r>
        <w:rPr>
          <w:w w:val="97"/>
        </w:rPr>
        <w:t xml:space="preserve">mutational </w:t>
      </w:r>
      <w:r>
        <w:rPr>
          <w:spacing w:val="-4"/>
        </w:rPr>
        <w:t>b</w:t>
      </w:r>
      <w:r>
        <w:t>urden</w:t>
      </w:r>
      <w:r>
        <w:rPr>
          <w:spacing w:val="-1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k</w:t>
      </w:r>
      <w:r>
        <w:rPr>
          <w:spacing w:val="-3"/>
        </w:rPr>
        <w:t>e</w:t>
      </w:r>
      <w:r>
        <w:t>y</w:t>
      </w:r>
      <w:r>
        <w:rPr>
          <w:spacing w:val="-11"/>
        </w:rPr>
        <w:t xml:space="preserve"> </w:t>
      </w:r>
      <w:r>
        <w:t>dr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1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cancer</w:t>
      </w:r>
      <w:r>
        <w:rPr>
          <w:spacing w:val="-18"/>
        </w:rPr>
        <w:t xml:space="preserve"> </w:t>
      </w:r>
      <w:r>
        <w:rPr>
          <w:w w:val="97"/>
        </w:rPr>
        <w:t xml:space="preserve">initiation </w:t>
      </w:r>
      <w:commentRangeEnd w:id="54"/>
      <w:r w:rsidR="00676584">
        <w:rPr>
          <w:rStyle w:val="CommentReference"/>
        </w:rPr>
        <w:commentReference w:id="54"/>
      </w:r>
      <w:r>
        <w:t>and</w:t>
      </w:r>
      <w:r>
        <w:rPr>
          <w:spacing w:val="-11"/>
        </w:rPr>
        <w:t xml:space="preserve"> </w:t>
      </w:r>
      <w:r>
        <w:rPr>
          <w:w w:val="96"/>
        </w:rPr>
        <w:t>progression,</w:t>
      </w:r>
      <w:r>
        <w:rPr>
          <w:spacing w:val="10"/>
          <w:w w:val="96"/>
        </w:rPr>
        <w:t xml:space="preserve"> </w:t>
      </w:r>
      <w:r>
        <w:rPr>
          <w:w w:val="96"/>
        </w:rPr>
        <w:t>contri</w:t>
      </w:r>
      <w:r>
        <w:rPr>
          <w:spacing w:val="-4"/>
          <w:w w:val="96"/>
        </w:rPr>
        <w:t>b</w:t>
      </w:r>
      <w:r>
        <w:rPr>
          <w:w w:val="96"/>
        </w:rPr>
        <w:t>uting</w:t>
      </w:r>
      <w:r>
        <w:rPr>
          <w:spacing w:val="10"/>
          <w:w w:val="9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tumor</w:t>
      </w:r>
      <w:r>
        <w:rPr>
          <w:spacing w:val="-16"/>
        </w:rPr>
        <w:t xml:space="preserve"> </w:t>
      </w:r>
      <w:r>
        <w:rPr>
          <w:w w:val="97"/>
        </w:rPr>
        <w:t xml:space="preserve">heterogeneity </w:t>
      </w:r>
      <w:r>
        <w:t>and thera</w:t>
      </w:r>
      <w:r>
        <w:rPr>
          <w:spacing w:val="-2"/>
        </w:rPr>
        <w:t>p</w:t>
      </w:r>
      <w:r>
        <w:t>y resistance.</w:t>
      </w:r>
      <w:r>
        <w:rPr>
          <w:spacing w:val="12"/>
        </w:rPr>
        <w:t xml:space="preserve"> </w:t>
      </w:r>
      <w:r>
        <w:t>Unsurprisingl</w:t>
      </w:r>
      <w:r>
        <w:rPr>
          <w:spacing w:val="-13"/>
        </w:rPr>
        <w:t>y</w:t>
      </w:r>
      <w:r>
        <w:t xml:space="preserve">, changes in MMR </w:t>
      </w:r>
      <w:r>
        <w:rPr>
          <w:spacing w:val="-3"/>
        </w:rPr>
        <w:t>e</w:t>
      </w:r>
      <w:r>
        <w:t>xpression,</w:t>
      </w:r>
      <w:r>
        <w:rPr>
          <w:spacing w:val="1"/>
        </w:rPr>
        <w:t xml:space="preserve"> </w:t>
      </w:r>
      <w:r>
        <w:t xml:space="preserve">in particular </w:t>
      </w:r>
      <w:proofErr w:type="spellStart"/>
      <w:r>
        <w:t>MMRd</w:t>
      </w:r>
      <w:proofErr w:type="spellEnd"/>
      <w:r>
        <w:t xml:space="preserve">, can be seen across </w:t>
      </w:r>
      <w:r>
        <w:rPr>
          <w:spacing w:val="-5"/>
        </w:rPr>
        <w:t>v</w:t>
      </w:r>
      <w:r>
        <w:t>arious tumor types.</w:t>
      </w:r>
      <w:r>
        <w:rPr>
          <w:spacing w:val="12"/>
        </w:rPr>
        <w:t xml:space="preserve"> </w:t>
      </w:r>
      <w:r>
        <w:t xml:space="preserve">This is because </w:t>
      </w:r>
      <w:proofErr w:type="spellStart"/>
      <w:r>
        <w:t>MMRd</w:t>
      </w:r>
      <w:proofErr w:type="spellEnd"/>
      <w:r>
        <w:rPr>
          <w:spacing w:val="-1"/>
        </w:rPr>
        <w:t xml:space="preserve"> </w:t>
      </w:r>
      <w:r>
        <w:t>cells are more prone</w:t>
      </w:r>
      <w:r>
        <w:rPr>
          <w:spacing w:val="-1"/>
        </w:rPr>
        <w:t xml:space="preserve"> </w:t>
      </w:r>
      <w:r>
        <w:t>to mutations, increasing their</w:t>
      </w:r>
      <w:r>
        <w:rPr>
          <w:spacing w:val="-1"/>
        </w:rPr>
        <w:t xml:space="preserve"> </w:t>
      </w:r>
      <w:r>
        <w:t>li</w:t>
      </w:r>
      <w:r>
        <w:rPr>
          <w:spacing w:val="-2"/>
        </w:rPr>
        <w:t>k</w:t>
      </w:r>
      <w:r>
        <w:t>elihood of becoming cancerous.</w:t>
      </w:r>
      <w:r>
        <w:rPr>
          <w:spacing w:val="12"/>
        </w:rPr>
        <w:t xml:space="preserve"> </w:t>
      </w:r>
      <w:r>
        <w:t>The pr</w:t>
      </w:r>
      <w:r>
        <w:rPr>
          <w:spacing w:val="-5"/>
        </w:rPr>
        <w:t>ev</w:t>
      </w:r>
      <w:r>
        <w:t>alence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spellStart"/>
      <w:r>
        <w:t>MMRd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v</w:t>
      </w:r>
      <w:r>
        <w:t>aries</w:t>
      </w:r>
      <w:r>
        <w:rPr>
          <w:spacing w:val="8"/>
        </w:rPr>
        <w:t xml:space="preserve"> </w:t>
      </w:r>
      <w:r>
        <w:t>widely</w:t>
      </w:r>
      <w:r>
        <w:rPr>
          <w:spacing w:val="8"/>
        </w:rPr>
        <w:t xml:space="preserve"> </w:t>
      </w:r>
      <w:r>
        <w:t>across</w:t>
      </w:r>
      <w:r>
        <w:rPr>
          <w:spacing w:val="9"/>
        </w:rPr>
        <w:t xml:space="preserve"> </w:t>
      </w:r>
      <w:r>
        <w:t>cancers,</w:t>
      </w:r>
      <w:r>
        <w:rPr>
          <w:spacing w:val="10"/>
        </w:rPr>
        <w:t xml:space="preserve"> </w:t>
      </w:r>
      <w:r>
        <w:t>ranging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l</w:t>
      </w:r>
      <w:r>
        <w:rPr>
          <w:spacing w:val="-5"/>
        </w:rPr>
        <w:t>o</w:t>
      </w:r>
      <w:r>
        <w:t>w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rFonts w:ascii="Cambria" w:eastAsia="Cambria" w:hAnsi="Cambria" w:cs="Cambria"/>
        </w:rPr>
        <w:t>∼</w:t>
      </w:r>
      <w:r>
        <w:t>1%</w:t>
      </w:r>
      <w:r>
        <w:rPr>
          <w:spacing w:val="17"/>
        </w:rPr>
        <w:t xml:space="preserve"> </w:t>
      </w:r>
      <w:r>
        <w:t>(prostate,</w:t>
      </w:r>
      <w:r>
        <w:rPr>
          <w:spacing w:val="11"/>
        </w:rPr>
        <w:t xml:space="preserve"> </w:t>
      </w:r>
      <w:r>
        <w:t>bladde</w:t>
      </w:r>
      <w:r>
        <w:rPr>
          <w:spacing w:val="-8"/>
        </w:rPr>
        <w:t>r</w:t>
      </w:r>
      <w:r>
        <w:t>,</w:t>
      </w:r>
      <w:r>
        <w:rPr>
          <w:spacing w:val="10"/>
        </w:rPr>
        <w:t xml:space="preserve"> </w:t>
      </w:r>
      <w:r>
        <w:t>etc..)</w:t>
      </w:r>
      <w:r>
        <w:rPr>
          <w:spacing w:val="2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rPr>
          <w:w w:val="101"/>
        </w:rPr>
        <w:t>as</w:t>
      </w:r>
    </w:p>
    <w:p w14:paraId="0611C3C9" w14:textId="77777777" w:rsidR="003A7B18" w:rsidRDefault="00000000">
      <w:pPr>
        <w:spacing w:line="220" w:lineRule="exact"/>
        <w:ind w:left="114" w:right="4440"/>
        <w:jc w:val="both"/>
      </w:pPr>
      <w:r>
        <w:rPr>
          <w:rFonts w:ascii="Cambria" w:eastAsia="Cambria" w:hAnsi="Cambria" w:cs="Cambria"/>
        </w:rPr>
        <w:t>∼</w:t>
      </w:r>
      <w:r>
        <w:t>15%</w:t>
      </w:r>
      <w:r>
        <w:rPr>
          <w:spacing w:val="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colorectal</w:t>
      </w:r>
      <w:r>
        <w:rPr>
          <w:spacing w:val="-8"/>
        </w:rPr>
        <w:t xml:space="preserve"> </w:t>
      </w:r>
      <w:r>
        <w:t>(CRC)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∼</w:t>
      </w:r>
      <w:r>
        <w:t>30%</w:t>
      </w:r>
      <w:r>
        <w:rPr>
          <w:spacing w:val="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endometrial</w:t>
      </w:r>
      <w:r>
        <w:rPr>
          <w:spacing w:val="-10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t>(EC).</w:t>
      </w:r>
    </w:p>
    <w:p w14:paraId="0611C3CA" w14:textId="77777777" w:rsidR="003A7B18" w:rsidRDefault="003A7B18">
      <w:pPr>
        <w:spacing w:before="7" w:line="120" w:lineRule="exact"/>
        <w:rPr>
          <w:sz w:val="12"/>
          <w:szCs w:val="12"/>
        </w:rPr>
      </w:pPr>
    </w:p>
    <w:p w14:paraId="0611C3CB" w14:textId="77777777" w:rsidR="003A7B18" w:rsidRDefault="00000000">
      <w:pPr>
        <w:spacing w:line="374" w:lineRule="auto"/>
        <w:ind w:left="114" w:right="5993"/>
      </w:pPr>
      <w:commentRangeStart w:id="55"/>
      <w:r>
        <w:t>[</w:t>
      </w:r>
      <w:proofErr w:type="spellStart"/>
      <w:r>
        <w:t>MMRd</w:t>
      </w:r>
      <w:proofErr w:type="spellEnd"/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sporadic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inherited</w:t>
      </w:r>
      <w:r>
        <w:rPr>
          <w:spacing w:val="-7"/>
        </w:rPr>
        <w:t xml:space="preserve"> </w:t>
      </w:r>
      <w:r>
        <w:t>(</w:t>
      </w:r>
      <w:r>
        <w:rPr>
          <w:spacing w:val="-11"/>
        </w:rPr>
        <w:t>L</w:t>
      </w:r>
      <w:r>
        <w:t>ynch)] [Di</w:t>
      </w:r>
      <w:r>
        <w:rPr>
          <w:spacing w:val="-5"/>
        </w:rPr>
        <w:t>f</w:t>
      </w:r>
      <w:r>
        <w:t>ferences</w:t>
      </w:r>
      <w:r>
        <w:rPr>
          <w:spacing w:val="-10"/>
        </w:rPr>
        <w:t xml:space="preserve"> </w:t>
      </w:r>
      <w:proofErr w:type="spellStart"/>
      <w:r>
        <w:t>MMRd</w:t>
      </w:r>
      <w:proofErr w:type="spellEnd"/>
      <w:r>
        <w:rPr>
          <w:spacing w:val="-6"/>
        </w:rPr>
        <w:t xml:space="preserve"> </w:t>
      </w:r>
      <w:r>
        <w:t>tumors</w:t>
      </w:r>
      <w:r>
        <w:rPr>
          <w:spacing w:val="-6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MMRp</w:t>
      </w:r>
      <w:proofErr w:type="spellEnd"/>
      <w:r>
        <w:rPr>
          <w:spacing w:val="-6"/>
        </w:rPr>
        <w:t xml:space="preserve"> </w:t>
      </w:r>
      <w:r>
        <w:t>tumors] [CMMRD]</w:t>
      </w:r>
      <w:commentRangeEnd w:id="55"/>
      <w:r w:rsidR="00BD75B1">
        <w:rPr>
          <w:rStyle w:val="CommentReference"/>
        </w:rPr>
        <w:commentReference w:id="55"/>
      </w:r>
    </w:p>
    <w:p w14:paraId="0611C3CC" w14:textId="77777777" w:rsidR="003A7B18" w:rsidRDefault="003A7B18">
      <w:pPr>
        <w:spacing w:before="9" w:line="100" w:lineRule="exact"/>
        <w:rPr>
          <w:sz w:val="10"/>
          <w:szCs w:val="10"/>
        </w:rPr>
      </w:pPr>
    </w:p>
    <w:p w14:paraId="0611C3CD" w14:textId="77777777" w:rsidR="003A7B18" w:rsidRDefault="00000000">
      <w:pPr>
        <w:ind w:left="114" w:right="7781"/>
        <w:jc w:val="both"/>
        <w:rPr>
          <w:ins w:id="56" w:author="Mauro Santibanez-Koref" w:date="2024-11-25T08:38:00Z"/>
          <w:b/>
          <w:w w:val="115"/>
        </w:rPr>
      </w:pPr>
      <w:r>
        <w:rPr>
          <w:b/>
        </w:rPr>
        <w:t>1.</w:t>
      </w:r>
      <w:commentRangeStart w:id="57"/>
      <w:r>
        <w:rPr>
          <w:b/>
        </w:rPr>
        <w:t>2</w:t>
      </w:r>
      <w:commentRangeEnd w:id="57"/>
      <w:r w:rsidR="00D57437">
        <w:rPr>
          <w:rStyle w:val="CommentReference"/>
        </w:rPr>
        <w:commentReference w:id="57"/>
      </w:r>
      <w:r>
        <w:rPr>
          <w:b/>
        </w:rPr>
        <w:t xml:space="preserve"> </w:t>
      </w:r>
      <w:r>
        <w:rPr>
          <w:b/>
          <w:spacing w:val="25"/>
        </w:rPr>
        <w:t xml:space="preserve"> </w:t>
      </w:r>
      <w:r>
        <w:rPr>
          <w:b/>
          <w:spacing w:val="-6"/>
        </w:rPr>
        <w:t>L</w:t>
      </w:r>
      <w:r>
        <w:rPr>
          <w:b/>
        </w:rPr>
        <w:t>yn</w:t>
      </w:r>
      <w:r>
        <w:rPr>
          <w:b/>
          <w:spacing w:val="-2"/>
        </w:rPr>
        <w:t>c</w:t>
      </w:r>
      <w:r>
        <w:rPr>
          <w:b/>
        </w:rPr>
        <w:t>h</w:t>
      </w:r>
      <w:r>
        <w:rPr>
          <w:b/>
          <w:spacing w:val="45"/>
        </w:rPr>
        <w:t xml:space="preserve"> </w:t>
      </w:r>
      <w:r>
        <w:rPr>
          <w:b/>
          <w:w w:val="108"/>
        </w:rPr>
        <w:t>Synd</w:t>
      </w:r>
      <w:r>
        <w:rPr>
          <w:b/>
          <w:spacing w:val="-4"/>
          <w:w w:val="108"/>
        </w:rPr>
        <w:t>r</w:t>
      </w:r>
      <w:r>
        <w:rPr>
          <w:b/>
          <w:w w:val="115"/>
        </w:rPr>
        <w:t>ome</w:t>
      </w:r>
    </w:p>
    <w:p w14:paraId="5818B067" w14:textId="09041298" w:rsidR="00BD75B1" w:rsidRDefault="00BD75B1">
      <w:pPr>
        <w:ind w:left="114" w:right="7781"/>
        <w:jc w:val="both"/>
        <w:rPr>
          <w:ins w:id="58" w:author="Mauro Santibanez-Koref" w:date="2024-11-25T08:41:00Z"/>
        </w:rPr>
      </w:pPr>
      <w:ins w:id="59" w:author="Mauro Santibanez-Koref" w:date="2024-11-25T08:38:00Z">
        <w:r>
          <w:t>1.</w:t>
        </w:r>
        <w:r w:rsidR="008E7729">
          <w:t xml:space="preserve">2 </w:t>
        </w:r>
      </w:ins>
      <w:ins w:id="60" w:author="Mauro Santibanez-Koref" w:date="2024-11-25T08:39:00Z">
        <w:r w:rsidR="008E7729">
          <w:t xml:space="preserve">MMR deficiency in human </w:t>
        </w:r>
      </w:ins>
      <w:ins w:id="61" w:author="Mauro Santibanez-Koref" w:date="2024-11-25T08:38:00Z">
        <w:r>
          <w:t xml:space="preserve"> </w:t>
        </w:r>
      </w:ins>
      <w:ins w:id="62" w:author="Mauro Santibanez-Koref" w:date="2024-11-25T08:39:00Z">
        <w:r w:rsidR="001B7F35">
          <w:t>disease</w:t>
        </w:r>
      </w:ins>
    </w:p>
    <w:p w14:paraId="4F9C85CD" w14:textId="1D359721" w:rsidR="00D57437" w:rsidRDefault="000257E5">
      <w:pPr>
        <w:ind w:left="114" w:right="7781"/>
        <w:jc w:val="both"/>
        <w:rPr>
          <w:ins w:id="63" w:author="Mauro Santibanez-Koref" w:date="2024-11-25T08:42:00Z"/>
        </w:rPr>
      </w:pPr>
      <w:ins w:id="64" w:author="Mauro Santibanez-Koref" w:date="2024-11-25T08:41:00Z">
        <w:r>
          <w:t>1</w:t>
        </w:r>
      </w:ins>
      <w:ins w:id="65" w:author="Mauro Santibanez-Koref" w:date="2024-11-25T08:42:00Z">
        <w:r>
          <w:t xml:space="preserve">.2.1 </w:t>
        </w:r>
        <w:r w:rsidR="00103249">
          <w:t xml:space="preserve"> MMRD in cancer</w:t>
        </w:r>
      </w:ins>
    </w:p>
    <w:p w14:paraId="6E016558" w14:textId="128BED69" w:rsidR="00103249" w:rsidRDefault="00103249">
      <w:pPr>
        <w:ind w:left="114" w:right="7781"/>
        <w:jc w:val="both"/>
        <w:rPr>
          <w:ins w:id="66" w:author="Mauro Santibanez-Koref" w:date="2024-11-25T08:39:00Z"/>
        </w:rPr>
      </w:pPr>
      <w:ins w:id="67" w:author="Mauro Santibanez-Koref" w:date="2024-11-25T08:42:00Z">
        <w:r>
          <w:t>1.2.</w:t>
        </w:r>
        <w:r w:rsidR="008D1112">
          <w:t>.1.</w:t>
        </w:r>
      </w:ins>
      <w:ins w:id="68" w:author="Mauro Santibanez-Koref" w:date="2024-11-25T08:44:00Z">
        <w:r w:rsidR="00F55D24">
          <w:t>1.</w:t>
        </w:r>
      </w:ins>
      <w:ins w:id="69" w:author="Mauro Santibanez-Koref" w:date="2024-11-25T08:43:00Z">
        <w:r w:rsidR="008D1112">
          <w:t xml:space="preserve"> MMRD </w:t>
        </w:r>
        <w:r w:rsidR="00F55D24">
          <w:t xml:space="preserve">in sporadic </w:t>
        </w:r>
        <w:proofErr w:type="spellStart"/>
        <w:r w:rsidR="00F55D24">
          <w:t>tumours</w:t>
        </w:r>
      </w:ins>
      <w:proofErr w:type="spellEnd"/>
    </w:p>
    <w:p w14:paraId="364F438B" w14:textId="340B6B8E" w:rsidR="001B7F35" w:rsidRDefault="001B7F35">
      <w:pPr>
        <w:ind w:left="114" w:right="7781"/>
        <w:jc w:val="both"/>
        <w:rPr>
          <w:ins w:id="70" w:author="Mauro Santibanez-Koref" w:date="2024-11-25T08:43:00Z"/>
        </w:rPr>
      </w:pPr>
      <w:ins w:id="71" w:author="Mauro Santibanez-Koref" w:date="2024-11-25T08:39:00Z">
        <w:r>
          <w:t>1.2.1</w:t>
        </w:r>
      </w:ins>
      <w:ins w:id="72" w:author="Mauro Santibanez-Koref" w:date="2024-11-25T08:43:00Z">
        <w:r w:rsidR="00F55D24">
          <w:t>.</w:t>
        </w:r>
      </w:ins>
      <w:ins w:id="73" w:author="Mauro Santibanez-Koref" w:date="2024-11-25T08:44:00Z">
        <w:r w:rsidR="00F55D24">
          <w:t>1</w:t>
        </w:r>
      </w:ins>
      <w:ins w:id="74" w:author="Mauro Santibanez-Koref" w:date="2024-11-25T08:39:00Z">
        <w:r>
          <w:t xml:space="preserve"> </w:t>
        </w:r>
      </w:ins>
      <w:ins w:id="75" w:author="Mauro Santibanez-Koref" w:date="2024-11-25T08:40:00Z">
        <w:r w:rsidR="001A4DB6">
          <w:t>Germline MMR defects</w:t>
        </w:r>
      </w:ins>
    </w:p>
    <w:p w14:paraId="54810A7F" w14:textId="1A2B48BD" w:rsidR="00F55D24" w:rsidRDefault="00F55D24">
      <w:pPr>
        <w:ind w:left="114" w:right="7781"/>
        <w:jc w:val="both"/>
        <w:rPr>
          <w:ins w:id="76" w:author="Mauro Santibanez-Koref" w:date="2024-11-25T08:40:00Z"/>
        </w:rPr>
      </w:pPr>
      <w:ins w:id="77" w:author="Mauro Santibanez-Koref" w:date="2024-11-25T08:43:00Z">
        <w:r>
          <w:t>1.2.</w:t>
        </w:r>
      </w:ins>
      <w:ins w:id="78" w:author="Mauro Santibanez-Koref" w:date="2024-11-25T08:44:00Z">
        <w:r w:rsidR="00503941">
          <w:t>1.1.1 Lynch syndrome</w:t>
        </w:r>
      </w:ins>
    </w:p>
    <w:p w14:paraId="4BA1FAB5" w14:textId="77777777" w:rsidR="001A4DB6" w:rsidRDefault="001A4DB6">
      <w:pPr>
        <w:ind w:left="114" w:right="7781"/>
        <w:jc w:val="both"/>
        <w:rPr>
          <w:ins w:id="79" w:author="Mauro Santibanez-Koref" w:date="2024-11-25T08:38:00Z"/>
        </w:rPr>
      </w:pPr>
    </w:p>
    <w:p w14:paraId="76498DBF" w14:textId="77777777" w:rsidR="00BD75B1" w:rsidRDefault="00BD75B1">
      <w:pPr>
        <w:ind w:left="114" w:right="7781"/>
        <w:jc w:val="both"/>
      </w:pPr>
    </w:p>
    <w:p w14:paraId="0611C3CE" w14:textId="0F267D4D" w:rsidR="003A7B18" w:rsidRDefault="00000000">
      <w:pPr>
        <w:spacing w:before="9" w:line="248" w:lineRule="auto"/>
        <w:ind w:left="114" w:right="94"/>
        <w:jc w:val="both"/>
      </w:pPr>
      <w:commentRangeStart w:id="80"/>
      <w:r>
        <w:rPr>
          <w:w w:val="97"/>
        </w:rPr>
        <w:t>Germline</w:t>
      </w:r>
      <w:r>
        <w:rPr>
          <w:spacing w:val="-4"/>
          <w:w w:val="97"/>
        </w:rPr>
        <w:t xml:space="preserve"> </w:t>
      </w:r>
      <w:r>
        <w:rPr>
          <w:w w:val="97"/>
        </w:rPr>
        <w:t>mutations</w:t>
      </w:r>
      <w:r>
        <w:rPr>
          <w:spacing w:val="-4"/>
          <w:w w:val="9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:</w:t>
      </w:r>
      <w:r>
        <w:rPr>
          <w:spacing w:val="7"/>
        </w:rPr>
        <w:t xml:space="preserve"> </w:t>
      </w:r>
      <w:r>
        <w:rPr>
          <w:w w:val="97"/>
        </w:rPr>
        <w:t>MLH1,</w:t>
      </w:r>
      <w:r>
        <w:rPr>
          <w:spacing w:val="-3"/>
          <w:w w:val="97"/>
        </w:rPr>
        <w:t xml:space="preserve"> </w:t>
      </w:r>
      <w:r>
        <w:rPr>
          <w:w w:val="97"/>
        </w:rPr>
        <w:t>MSH2,</w:t>
      </w:r>
      <w:r>
        <w:rPr>
          <w:spacing w:val="-3"/>
          <w:w w:val="97"/>
        </w:rPr>
        <w:t xml:space="preserve"> </w:t>
      </w:r>
      <w:r>
        <w:rPr>
          <w:w w:val="97"/>
        </w:rPr>
        <w:t>MSH6,</w:t>
      </w:r>
      <w:r>
        <w:rPr>
          <w:spacing w:val="-3"/>
          <w:w w:val="97"/>
        </w:rPr>
        <w:t xml:space="preserve"> </w:t>
      </w:r>
      <w:r>
        <w:rPr>
          <w:w w:val="97"/>
        </w:rPr>
        <w:t>PMS2</w:t>
      </w:r>
      <w:r>
        <w:rPr>
          <w:spacing w:val="-4"/>
          <w:w w:val="97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rarely</w:t>
      </w:r>
      <w:r>
        <w:rPr>
          <w:spacing w:val="-2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w w:val="97"/>
        </w:rPr>
        <w:t>deletion</w:t>
      </w:r>
      <w:r>
        <w:rPr>
          <w:spacing w:val="-4"/>
          <w:w w:val="9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w w:val="97"/>
        </w:rPr>
        <w:t>EPCAM</w:t>
      </w:r>
      <w:r>
        <w:rPr>
          <w:spacing w:val="-4"/>
          <w:w w:val="97"/>
        </w:rPr>
        <w:t xml:space="preserve"> </w:t>
      </w:r>
      <w:r>
        <w:rPr>
          <w:w w:val="97"/>
        </w:rPr>
        <w:t>which</w:t>
      </w:r>
      <w:r>
        <w:rPr>
          <w:spacing w:val="-4"/>
          <w:w w:val="97"/>
        </w:rPr>
        <w:t xml:space="preserve"> </w:t>
      </w:r>
      <w:r>
        <w:rPr>
          <w:w w:val="97"/>
        </w:rPr>
        <w:t>causes</w:t>
      </w:r>
      <w:r>
        <w:rPr>
          <w:spacing w:val="-4"/>
          <w:w w:val="97"/>
        </w:rPr>
        <w:t xml:space="preserve"> </w:t>
      </w:r>
      <w:r>
        <w:t xml:space="preserve">epigenetic </w:t>
      </w:r>
      <w:r>
        <w:rPr>
          <w:w w:val="97"/>
        </w:rPr>
        <w:t xml:space="preserve">silencing </w:t>
      </w:r>
      <w:r>
        <w:t>of</w:t>
      </w:r>
      <w:r>
        <w:rPr>
          <w:spacing w:val="-6"/>
        </w:rPr>
        <w:t xml:space="preserve"> </w:t>
      </w:r>
      <w:r>
        <w:t>MSH2)</w:t>
      </w:r>
      <w:r>
        <w:rPr>
          <w:spacing w:val="-19"/>
        </w:rPr>
        <w:t xml:space="preserve"> </w:t>
      </w:r>
      <w:r>
        <w:rPr>
          <w:w w:val="97"/>
        </w:rPr>
        <w:t xml:space="preserve">characterizes </w:t>
      </w:r>
      <w:r>
        <w:t>a</w:t>
      </w:r>
      <w:r>
        <w:rPr>
          <w:spacing w:val="-4"/>
        </w:rPr>
        <w:t xml:space="preserve"> </w:t>
      </w:r>
      <w:r>
        <w:rPr>
          <w:w w:val="97"/>
        </w:rPr>
        <w:t xml:space="preserve">heritable </w:t>
      </w:r>
      <w:r>
        <w:t>cancer</w:t>
      </w:r>
      <w:r>
        <w:rPr>
          <w:spacing w:val="-17"/>
        </w:rPr>
        <w:t xml:space="preserve"> </w:t>
      </w:r>
      <w:r>
        <w:rPr>
          <w:w w:val="97"/>
        </w:rPr>
        <w:t xml:space="preserve">predisposition </w:t>
      </w:r>
      <w:r>
        <w:t>disease</w:t>
      </w:r>
      <w:r>
        <w:rPr>
          <w:spacing w:val="-18"/>
        </w:rPr>
        <w:t xml:space="preserve"> </w:t>
      </w:r>
      <w:r>
        <w:t>kn</w:t>
      </w:r>
      <w:r>
        <w:rPr>
          <w:spacing w:val="-5"/>
        </w:rPr>
        <w:t>o</w:t>
      </w:r>
      <w:r>
        <w:t>wn</w:t>
      </w:r>
      <w:r>
        <w:rPr>
          <w:spacing w:val="-1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1"/>
        </w:rPr>
        <w:t>L</w:t>
      </w:r>
      <w:r>
        <w:t>ynch</w:t>
      </w:r>
      <w:r>
        <w:rPr>
          <w:spacing w:val="-16"/>
        </w:rPr>
        <w:t xml:space="preserve"> </w:t>
      </w:r>
      <w:r>
        <w:rPr>
          <w:w w:val="97"/>
        </w:rPr>
        <w:t xml:space="preserve">syndrome </w:t>
      </w:r>
      <w:r>
        <w:t>(LS).</w:t>
      </w:r>
      <w:r>
        <w:rPr>
          <w:spacing w:val="-13"/>
        </w:rPr>
        <w:t xml:space="preserve"> </w:t>
      </w:r>
      <w:r>
        <w:t>LS</w:t>
      </w:r>
      <w:r>
        <w:rPr>
          <w:spacing w:val="-8"/>
        </w:rPr>
        <w:t xml:space="preserve"> </w:t>
      </w:r>
      <w:r>
        <w:t>patients</w:t>
      </w:r>
      <w:r>
        <w:rPr>
          <w:spacing w:val="-20"/>
        </w:rPr>
        <w:t xml:space="preserve"> </w:t>
      </w:r>
      <w:r>
        <w:t>are more</w:t>
      </w:r>
      <w:r>
        <w:rPr>
          <w:spacing w:val="-16"/>
        </w:rPr>
        <w:t xml:space="preserve"> </w:t>
      </w:r>
      <w:r>
        <w:rPr>
          <w:w w:val="97"/>
        </w:rPr>
        <w:t>susceptible</w:t>
      </w:r>
      <w:r>
        <w:rPr>
          <w:spacing w:val="-2"/>
          <w:w w:val="9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w w:val="97"/>
        </w:rPr>
        <w:t>MMRd</w:t>
      </w:r>
      <w:proofErr w:type="spellEnd"/>
      <w:r>
        <w:rPr>
          <w:spacing w:val="-2"/>
          <w:w w:val="97"/>
        </w:rPr>
        <w:t xml:space="preserve"> </w:t>
      </w:r>
      <w:r>
        <w:rPr>
          <w:w w:val="97"/>
        </w:rPr>
        <w:t>phenotype</w:t>
      </w:r>
      <w:r>
        <w:rPr>
          <w:spacing w:val="-2"/>
          <w:w w:val="97"/>
        </w:rPr>
        <w:t xml:space="preserve"> </w:t>
      </w:r>
      <w:r>
        <w:t>since</w:t>
      </w:r>
      <w:r>
        <w:rPr>
          <w:spacing w:val="-16"/>
        </w:rPr>
        <w:t xml:space="preserve"> </w:t>
      </w:r>
      <w:r>
        <w:rPr>
          <w:w w:val="97"/>
        </w:rPr>
        <w:t>additional</w:t>
      </w:r>
      <w:r>
        <w:rPr>
          <w:spacing w:val="-2"/>
          <w:w w:val="97"/>
        </w:rPr>
        <w:t xml:space="preserve"> </w:t>
      </w:r>
      <w:r>
        <w:rPr>
          <w:spacing w:val="-5"/>
        </w:rPr>
        <w:t>e</w:t>
      </w:r>
      <w:r>
        <w:rPr>
          <w:spacing w:val="-3"/>
        </w:rPr>
        <w:t>v</w:t>
      </w:r>
      <w:r>
        <w:t>ents,</w:t>
      </w:r>
      <w:r>
        <w:rPr>
          <w:spacing w:val="-20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w w:val="97"/>
        </w:rPr>
        <w:t>somatic</w:t>
      </w:r>
      <w:r>
        <w:rPr>
          <w:spacing w:val="-2"/>
          <w:w w:val="97"/>
        </w:rPr>
        <w:t xml:space="preserve"> </w:t>
      </w:r>
      <w:r>
        <w:rPr>
          <w:w w:val="97"/>
        </w:rPr>
        <w:t>mutations</w:t>
      </w:r>
      <w:r>
        <w:rPr>
          <w:spacing w:val="-2"/>
          <w:w w:val="9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w w:val="97"/>
        </w:rPr>
        <w:t>promoter</w:t>
      </w:r>
      <w:r>
        <w:rPr>
          <w:spacing w:val="-2"/>
          <w:w w:val="97"/>
        </w:rPr>
        <w:t xml:space="preserve"> </w:t>
      </w:r>
      <w:r>
        <w:rPr>
          <w:spacing w:val="-1"/>
        </w:rPr>
        <w:t>h</w:t>
      </w:r>
      <w:r>
        <w:t>ypermet</w:t>
      </w:r>
      <w:r>
        <w:rPr>
          <w:spacing w:val="-1"/>
        </w:rPr>
        <w:t>h</w:t>
      </w:r>
      <w:r>
        <w:t>ylation, can</w:t>
      </w:r>
      <w:r>
        <w:rPr>
          <w:spacing w:val="-6"/>
        </w:rPr>
        <w:t xml:space="preserve"> </w:t>
      </w:r>
      <w:r>
        <w:t>inact</w:t>
      </w:r>
      <w:r>
        <w:rPr>
          <w:spacing w:val="-5"/>
        </w:rPr>
        <w:t>iv</w:t>
      </w:r>
      <w:r>
        <w:t>ate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16"/>
        </w:rPr>
        <w:t xml:space="preserve"> </w:t>
      </w:r>
      <w:r>
        <w:t>functional</w:t>
      </w:r>
      <w:r>
        <w:rPr>
          <w:spacing w:val="-16"/>
        </w:rPr>
        <w:t xml:space="preserve"> </w:t>
      </w:r>
      <w:r>
        <w:t>allele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>f</w:t>
      </w:r>
      <w:r>
        <w:t>fected</w:t>
      </w:r>
      <w:r>
        <w:rPr>
          <w:spacing w:val="-13"/>
        </w:rPr>
        <w:t xml:space="preserve"> </w:t>
      </w:r>
      <w:r>
        <w:t>gene,</w:t>
      </w:r>
      <w:r>
        <w:rPr>
          <w:spacing w:val="-9"/>
        </w:rPr>
        <w:t xml:space="preserve"> </w:t>
      </w:r>
      <w:ins w:id="81" w:author="Mauro Santibanez-Koref" w:date="2024-11-25T08:35:00Z">
        <w:r w:rsidR="001336E7">
          <w:rPr>
            <w:spacing w:val="-9"/>
          </w:rPr>
          <w:t xml:space="preserve">an example of  </w:t>
        </w:r>
      </w:ins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18"/>
        </w:rPr>
        <w:t xml:space="preserve"> </w:t>
      </w:r>
      <w:r>
        <w:t>kn</w:t>
      </w:r>
      <w:r>
        <w:rPr>
          <w:spacing w:val="-5"/>
        </w:rPr>
        <w:t>o</w:t>
      </w:r>
      <w:r>
        <w:t>wn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”t</w:t>
      </w:r>
      <w:r>
        <w:rPr>
          <w:spacing w:val="-2"/>
        </w:rPr>
        <w:t>w</w:t>
      </w:r>
      <w:r>
        <w:t>o-hit</w:t>
      </w:r>
      <w:r>
        <w:rPr>
          <w:spacing w:val="-13"/>
        </w:rPr>
        <w:t xml:space="preserve"> </w:t>
      </w:r>
      <w:r>
        <w:rPr>
          <w:spacing w:val="-1"/>
        </w:rPr>
        <w:t>h</w:t>
      </w:r>
      <w:r>
        <w:t>ypothesis</w:t>
      </w:r>
      <w:r>
        <w:rPr>
          <w:spacing w:val="-14"/>
        </w:rPr>
        <w:t>.</w:t>
      </w:r>
      <w:r>
        <w:t>”</w:t>
      </w:r>
      <w:r>
        <w:rPr>
          <w:spacing w:val="-20"/>
        </w:rPr>
        <w:t xml:space="preserve"> </w:t>
      </w:r>
      <w:r>
        <w:t>MLH1 and</w:t>
      </w:r>
      <w:r>
        <w:rPr>
          <w:spacing w:val="1"/>
        </w:rPr>
        <w:t xml:space="preserve"> </w:t>
      </w:r>
      <w:r>
        <w:t>MSH2</w:t>
      </w:r>
      <w:r>
        <w:rPr>
          <w:spacing w:val="4"/>
        </w:rPr>
        <w:t xml:space="preserve"> </w:t>
      </w:r>
      <w:r>
        <w:t>defects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in LS,</w:t>
      </w:r>
      <w:r>
        <w:rPr>
          <w:spacing w:val="1"/>
        </w:rPr>
        <w:t xml:space="preserve"> </w:t>
      </w:r>
      <w:r>
        <w:t>accounting</w:t>
      </w:r>
      <w:r>
        <w:rPr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60-80%</w:t>
      </w:r>
      <w:r>
        <w:rPr>
          <w:spacing w:val="5"/>
        </w:rPr>
        <w:t xml:space="preserve"> </w:t>
      </w:r>
      <w:r>
        <w:t>of cases.</w:t>
      </w:r>
      <w:r>
        <w:rPr>
          <w:spacing w:val="15"/>
        </w:rPr>
        <w:t xml:space="preserve"> </w:t>
      </w:r>
      <w:r>
        <w:t>Defects</w:t>
      </w:r>
      <w:r>
        <w:rPr>
          <w:spacing w:val="5"/>
        </w:rPr>
        <w:t xml:space="preserve"> </w:t>
      </w:r>
      <w:r>
        <w:t>in these</w:t>
      </w:r>
      <w:r>
        <w:rPr>
          <w:spacing w:val="3"/>
        </w:rPr>
        <w:t xml:space="preserve"> </w:t>
      </w:r>
      <w:r>
        <w:t>genes</w:t>
      </w:r>
      <w:r>
        <w:rPr>
          <w:spacing w:val="3"/>
        </w:rPr>
        <w:t xml:space="preserve"> </w:t>
      </w:r>
      <w:r>
        <w:t>comes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w w:val="101"/>
        </w:rPr>
        <w:t xml:space="preserve">the </w:t>
      </w:r>
      <w:r>
        <w:t>lifetime</w:t>
      </w:r>
      <w:r>
        <w:rPr>
          <w:spacing w:val="-12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70)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∼</w:t>
      </w:r>
      <w:r>
        <w:t>50%</w:t>
      </w:r>
      <w:r>
        <w:rPr>
          <w:spacing w:val="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CRC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ambria" w:eastAsia="Cambria" w:hAnsi="Cambria" w:cs="Cambria"/>
        </w:rPr>
        <w:t>∼</w:t>
      </w:r>
      <w:r>
        <w:t>40%</w:t>
      </w:r>
      <w:r>
        <w:rPr>
          <w:spacing w:val="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EC.</w:t>
      </w:r>
      <w:r>
        <w:rPr>
          <w:spacing w:val="-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mutations</w:t>
      </w:r>
      <w:r>
        <w:rPr>
          <w:spacing w:val="-1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milder</w:t>
      </w:r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>f</w:t>
      </w:r>
      <w:r>
        <w:t>fect</w:t>
      </w:r>
      <w:r>
        <w:rPr>
          <w:spacing w:val="-9"/>
        </w:rPr>
        <w:t xml:space="preserve"> </w:t>
      </w:r>
      <w:r>
        <w:t>(</w:t>
      </w:r>
      <w:r>
        <w:rPr>
          <w:rFonts w:ascii="Cambria" w:eastAsia="Cambria" w:hAnsi="Cambria" w:cs="Cambria"/>
        </w:rPr>
        <w:t>∼</w:t>
      </w:r>
      <w:r>
        <w:t>10-20%</w:t>
      </w:r>
      <w:r>
        <w:rPr>
          <w:spacing w:val="-3"/>
        </w:rPr>
        <w:t xml:space="preserve"> </w:t>
      </w:r>
      <w:r>
        <w:t>risk),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1%</w:t>
      </w:r>
      <w:r>
        <w:rPr>
          <w:spacing w:val="-3"/>
        </w:rPr>
        <w:t xml:space="preserve"> </w:t>
      </w:r>
      <w:r>
        <w:t>respect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commentRangeEnd w:id="80"/>
      <w:r w:rsidR="008F563D">
        <w:rPr>
          <w:rStyle w:val="CommentReference"/>
        </w:rPr>
        <w:commentReference w:id="80"/>
      </w:r>
      <w:r>
        <w:t>.</w:t>
      </w:r>
    </w:p>
    <w:p w14:paraId="0611C3CF" w14:textId="77777777" w:rsidR="003A7B18" w:rsidRDefault="003A7B18">
      <w:pPr>
        <w:spacing w:before="1" w:line="120" w:lineRule="exact"/>
        <w:rPr>
          <w:sz w:val="12"/>
          <w:szCs w:val="12"/>
        </w:rPr>
      </w:pPr>
    </w:p>
    <w:p w14:paraId="0611C3D0" w14:textId="77777777" w:rsidR="003A7B18" w:rsidRDefault="00000000">
      <w:pPr>
        <w:spacing w:line="249" w:lineRule="auto"/>
        <w:ind w:left="114" w:right="84"/>
        <w:jc w:val="both"/>
        <w:rPr>
          <w:ins w:id="82" w:author="Mauro Santibanez-Koref" w:date="2024-11-25T08:41:00Z"/>
        </w:rPr>
      </w:pPr>
      <w:commentRangeStart w:id="83"/>
      <w:r>
        <w:t>LS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14"/>
        </w:rPr>
        <w:t xml:space="preserve"> </w:t>
      </w:r>
      <w:r>
        <w:t>hereditary</w:t>
      </w:r>
      <w:r>
        <w:rPr>
          <w:spacing w:val="-16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CRC</w:t>
      </w:r>
      <w:r>
        <w:rPr>
          <w:spacing w:val="-8"/>
        </w:rPr>
        <w:t xml:space="preserve"> </w:t>
      </w:r>
      <w:r>
        <w:rPr>
          <w:w w:val="98"/>
        </w:rPr>
        <w:t>predisposition,</w:t>
      </w:r>
      <w:r>
        <w:rPr>
          <w:spacing w:val="1"/>
          <w:w w:val="9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estimated</w:t>
      </w:r>
      <w:r>
        <w:rPr>
          <w:spacing w:val="-15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pr</w:t>
      </w:r>
      <w:r>
        <w:rPr>
          <w:spacing w:val="-5"/>
        </w:rPr>
        <w:t>ev</w:t>
      </w:r>
      <w:r>
        <w:t>alence</w:t>
      </w:r>
      <w:r>
        <w:rPr>
          <w:spacing w:val="-1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0.3%. Due</w:t>
      </w:r>
      <w:r>
        <w:rPr>
          <w:spacing w:val="2"/>
        </w:rPr>
        <w:t xml:space="preserve"> </w:t>
      </w:r>
      <w:r>
        <w:t>to its</w:t>
      </w:r>
      <w:r>
        <w:rPr>
          <w:spacing w:val="1"/>
        </w:rPr>
        <w:t xml:space="preserve"> </w:t>
      </w:r>
      <w:r>
        <w:t>hereditary</w:t>
      </w:r>
      <w:r>
        <w:rPr>
          <w:spacing w:val="7"/>
        </w:rPr>
        <w:t xml:space="preserve"> </w:t>
      </w:r>
      <w:r>
        <w:t>nature,</w:t>
      </w:r>
      <w:r>
        <w:rPr>
          <w:spacing w:val="5"/>
        </w:rPr>
        <w:t xml:space="preserve"> </w:t>
      </w:r>
      <w:r>
        <w:t>genetic</w:t>
      </w:r>
      <w:r>
        <w:rPr>
          <w:spacing w:val="5"/>
        </w:rPr>
        <w:t xml:space="preserve"> </w:t>
      </w:r>
      <w:r>
        <w:t>counselling</w:t>
      </w:r>
      <w:r>
        <w:rPr>
          <w:spacing w:val="8"/>
        </w:rPr>
        <w:t xml:space="preserve"> </w:t>
      </w:r>
      <w:r>
        <w:t>is rel</w:t>
      </w:r>
      <w:r>
        <w:rPr>
          <w:spacing w:val="-5"/>
        </w:rPr>
        <w:t>ev</w:t>
      </w:r>
      <w:r>
        <w:t>ant</w:t>
      </w:r>
      <w:r>
        <w:rPr>
          <w:spacing w:val="5"/>
        </w:rPr>
        <w:t xml:space="preserve"> </w:t>
      </w:r>
      <w:r>
        <w:t>in LS.</w:t>
      </w:r>
      <w:r>
        <w:rPr>
          <w:spacing w:val="2"/>
        </w:rPr>
        <w:t xml:space="preserve"> </w:t>
      </w:r>
      <w:r>
        <w:t>It is important</w:t>
      </w:r>
      <w:r>
        <w:rPr>
          <w:spacing w:val="7"/>
        </w:rPr>
        <w:t xml:space="preserve"> </w:t>
      </w:r>
      <w:r>
        <w:t>to identify</w:t>
      </w:r>
      <w:r>
        <w:rPr>
          <w:spacing w:val="5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patients</w:t>
      </w:r>
      <w:r>
        <w:rPr>
          <w:spacing w:val="5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101"/>
        </w:rPr>
        <w:t xml:space="preserve">since </w:t>
      </w:r>
      <w:r>
        <w:t>pr</w:t>
      </w:r>
      <w:r>
        <w:rPr>
          <w:spacing w:val="-5"/>
        </w:rPr>
        <w:t>e</w:t>
      </w:r>
      <w:r>
        <w:rPr>
          <w:spacing w:val="-3"/>
        </w:rPr>
        <w:t>v</w:t>
      </w:r>
      <w:r>
        <w:t>entat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8"/>
        </w:rPr>
        <w:t xml:space="preserve"> </w:t>
      </w:r>
      <w:r>
        <w:t>measures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ta</w:t>
      </w:r>
      <w:r>
        <w:rPr>
          <w:spacing w:val="-2"/>
        </w:rPr>
        <w:t>k</w:t>
      </w:r>
      <w:r>
        <w:t>en</w:t>
      </w:r>
      <w:r>
        <w:rPr>
          <w:spacing w:val="3"/>
        </w:rPr>
        <w:t xml:space="preserve"> </w:t>
      </w:r>
      <w:r>
        <w:t>to reduce</w:t>
      </w:r>
      <w:r>
        <w:rPr>
          <w:spacing w:val="4"/>
        </w:rPr>
        <w:t xml:space="preserve"> </w:t>
      </w:r>
      <w:r>
        <w:t>cancer</w:t>
      </w:r>
      <w:r>
        <w:rPr>
          <w:spacing w:val="4"/>
        </w:rPr>
        <w:t xml:space="preserve"> </w:t>
      </w:r>
      <w:r>
        <w:t>incidence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mortalit</w:t>
      </w:r>
      <w:r>
        <w:rPr>
          <w:spacing w:val="-13"/>
        </w:rPr>
        <w:t>y</w:t>
      </w:r>
      <w:r>
        <w:t>.</w:t>
      </w:r>
      <w:r>
        <w:rPr>
          <w:spacing w:val="3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t>xample,</w:t>
      </w:r>
      <w:r>
        <w:rPr>
          <w:spacing w:val="8"/>
        </w:rPr>
        <w:t xml:space="preserve"> </w:t>
      </w:r>
      <w:r>
        <w:t>posit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5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2"/>
        </w:rPr>
        <w:t xml:space="preserve"> </w:t>
      </w:r>
      <w:r>
        <w:rPr>
          <w:w w:val="101"/>
        </w:rPr>
        <w:t xml:space="preserve">been </w:t>
      </w:r>
      <w:r>
        <w:t>sh</w:t>
      </w:r>
      <w:r>
        <w:rPr>
          <w:spacing w:val="-5"/>
        </w:rPr>
        <w:t>o</w:t>
      </w:r>
      <w:r>
        <w:t>wn</w:t>
      </w:r>
      <w:r>
        <w:rPr>
          <w:spacing w:val="3"/>
        </w:rPr>
        <w:t xml:space="preserve"> </w:t>
      </w:r>
      <w:r>
        <w:t>for intens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5"/>
        </w:rPr>
        <w:t xml:space="preserve"> </w:t>
      </w:r>
      <w:proofErr w:type="spellStart"/>
      <w:r>
        <w:t>colonoscopic</w:t>
      </w:r>
      <w:proofErr w:type="spellEnd"/>
      <w:r>
        <w:rPr>
          <w:spacing w:val="8"/>
        </w:rPr>
        <w:t xml:space="preserve"> </w:t>
      </w:r>
      <w:r>
        <w:t>sur</w:t>
      </w:r>
      <w:r>
        <w:rPr>
          <w:spacing w:val="-3"/>
        </w:rPr>
        <w:t>v</w:t>
      </w:r>
      <w:r>
        <w:t>eillance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chemopr</w:t>
      </w:r>
      <w:r>
        <w:rPr>
          <w:spacing w:val="-5"/>
        </w:rPr>
        <w:t>e</w:t>
      </w:r>
      <w:r>
        <w:rPr>
          <w:spacing w:val="-3"/>
        </w:rPr>
        <w:t>v</w:t>
      </w:r>
      <w:r>
        <w:t>ention</w:t>
      </w:r>
      <w:r>
        <w:rPr>
          <w:spacing w:val="1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aspirin.</w:t>
      </w:r>
      <w:r>
        <w:rPr>
          <w:spacing w:val="16"/>
        </w:rPr>
        <w:t xml:space="preserve"> </w:t>
      </w:r>
      <w:r>
        <w:t>Furthermore,</w:t>
      </w:r>
      <w:r>
        <w:rPr>
          <w:spacing w:val="8"/>
        </w:rPr>
        <w:t xml:space="preserve"> </w:t>
      </w:r>
      <w:r>
        <w:t>identifying</w:t>
      </w:r>
      <w:r>
        <w:rPr>
          <w:spacing w:val="6"/>
        </w:rPr>
        <w:t xml:space="preserve"> </w:t>
      </w:r>
      <w:r>
        <w:t xml:space="preserve">LS </w:t>
      </w:r>
      <w:r>
        <w:rPr>
          <w:w w:val="101"/>
        </w:rPr>
        <w:t xml:space="preserve">patients </w:t>
      </w:r>
      <w:r>
        <w:rPr>
          <w:spacing w:val="-2"/>
        </w:rPr>
        <w:t>f</w:t>
      </w:r>
      <w:r>
        <w:t>acilitates</w:t>
      </w:r>
      <w:r>
        <w:rPr>
          <w:spacing w:val="-8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genetic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</w:t>
      </w:r>
      <w:r>
        <w:rPr>
          <w:spacing w:val="-5"/>
        </w:rPr>
        <w:t>i</w:t>
      </w:r>
      <w:r>
        <w:rPr>
          <w:spacing w:val="-3"/>
        </w:rPr>
        <w:t>v</w:t>
      </w:r>
      <w:r>
        <w:t>es,</w:t>
      </w:r>
      <w:r>
        <w:rPr>
          <w:spacing w:val="-7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</w:t>
      </w:r>
      <w:r>
        <w:rPr>
          <w:spacing w:val="-3"/>
        </w:rPr>
        <w:t>v</w:t>
      </w:r>
      <w:r>
        <w:t>ention.</w:t>
      </w:r>
      <w:commentRangeEnd w:id="83"/>
      <w:r w:rsidR="00676584">
        <w:rPr>
          <w:rStyle w:val="CommentReference"/>
        </w:rPr>
        <w:commentReference w:id="83"/>
      </w:r>
    </w:p>
    <w:p w14:paraId="1580E194" w14:textId="77777777" w:rsidR="00D57437" w:rsidRDefault="00D57437">
      <w:pPr>
        <w:spacing w:line="249" w:lineRule="auto"/>
        <w:ind w:left="114" w:right="84"/>
        <w:jc w:val="both"/>
        <w:rPr>
          <w:ins w:id="84" w:author="Mauro Santibanez-Koref" w:date="2024-11-25T08:41:00Z"/>
        </w:rPr>
      </w:pPr>
    </w:p>
    <w:p w14:paraId="32F2D48E" w14:textId="30EBF4CD" w:rsidR="00D57437" w:rsidRDefault="00503941">
      <w:pPr>
        <w:spacing w:line="249" w:lineRule="auto"/>
        <w:ind w:left="114" w:right="84"/>
        <w:jc w:val="both"/>
        <w:rPr>
          <w:ins w:id="85" w:author="Mauro Santibanez-Koref" w:date="2024-11-25T08:44:00Z"/>
        </w:rPr>
      </w:pPr>
      <w:ins w:id="86" w:author="Mauro Santibanez-Koref" w:date="2024-11-25T08:44:00Z">
        <w:r>
          <w:t>122.1.1.2 CMMRD</w:t>
        </w:r>
      </w:ins>
    </w:p>
    <w:p w14:paraId="6EDCF46C" w14:textId="77777777" w:rsidR="00503941" w:rsidRDefault="00503941">
      <w:pPr>
        <w:spacing w:line="249" w:lineRule="auto"/>
        <w:ind w:left="114" w:right="84"/>
        <w:jc w:val="both"/>
      </w:pPr>
    </w:p>
    <w:p w14:paraId="0611C3D1" w14:textId="77777777" w:rsidR="003A7B18" w:rsidRDefault="003A7B18">
      <w:pPr>
        <w:spacing w:before="4" w:line="220" w:lineRule="exact"/>
        <w:rPr>
          <w:sz w:val="22"/>
          <w:szCs w:val="22"/>
        </w:rPr>
      </w:pPr>
    </w:p>
    <w:p w14:paraId="0611C3D2" w14:textId="77777777" w:rsidR="003A7B18" w:rsidRDefault="00000000">
      <w:pPr>
        <w:ind w:left="114" w:right="6007"/>
        <w:jc w:val="both"/>
      </w:pPr>
      <w:r>
        <w:rPr>
          <w:b/>
        </w:rPr>
        <w:t xml:space="preserve">1.3 </w:t>
      </w:r>
      <w:r>
        <w:rPr>
          <w:b/>
          <w:spacing w:val="25"/>
        </w:rPr>
        <w:t xml:space="preserve"> </w:t>
      </w:r>
      <w:proofErr w:type="spellStart"/>
      <w:r>
        <w:rPr>
          <w:b/>
          <w:w w:val="94"/>
        </w:rPr>
        <w:t>MMRd</w:t>
      </w:r>
      <w:proofErr w:type="spellEnd"/>
      <w:r>
        <w:rPr>
          <w:b/>
          <w:spacing w:val="8"/>
          <w:w w:val="94"/>
        </w:rPr>
        <w:t xml:space="preserve"> </w:t>
      </w:r>
      <w:r>
        <w:rPr>
          <w:b/>
          <w:w w:val="114"/>
        </w:rPr>
        <w:t>detection</w:t>
      </w:r>
      <w:del w:id="87" w:author="Mauro Santibanez-Koref" w:date="2024-11-25T08:44:00Z">
        <w:r w:rsidDel="008F563D">
          <w:rPr>
            <w:b/>
            <w:spacing w:val="-2"/>
            <w:w w:val="114"/>
          </w:rPr>
          <w:delText xml:space="preserve"> </w:delText>
        </w:r>
        <w:r w:rsidDel="008F563D">
          <w:rPr>
            <w:b/>
          </w:rPr>
          <w:delText>&amp;</w:delText>
        </w:r>
        <w:r w:rsidDel="008F563D">
          <w:rPr>
            <w:b/>
            <w:spacing w:val="-18"/>
          </w:rPr>
          <w:delText xml:space="preserve"> </w:delText>
        </w:r>
        <w:r w:rsidDel="008F563D">
          <w:rPr>
            <w:b/>
            <w:spacing w:val="-6"/>
          </w:rPr>
          <w:delText>L</w:delText>
        </w:r>
        <w:r w:rsidDel="008F563D">
          <w:rPr>
            <w:b/>
          </w:rPr>
          <w:delText>yn</w:delText>
        </w:r>
        <w:r w:rsidDel="008F563D">
          <w:rPr>
            <w:b/>
            <w:spacing w:val="-2"/>
          </w:rPr>
          <w:delText>c</w:delText>
        </w:r>
        <w:r w:rsidDel="008F563D">
          <w:rPr>
            <w:b/>
          </w:rPr>
          <w:delText>h</w:delText>
        </w:r>
        <w:r w:rsidDel="008F563D">
          <w:rPr>
            <w:b/>
            <w:spacing w:val="45"/>
          </w:rPr>
          <w:delText xml:space="preserve"> </w:delText>
        </w:r>
        <w:r w:rsidDel="008F563D">
          <w:rPr>
            <w:b/>
            <w:w w:val="103"/>
          </w:rPr>
          <w:delText>Di</w:delText>
        </w:r>
        <w:r w:rsidDel="008F563D">
          <w:rPr>
            <w:b/>
            <w:spacing w:val="-2"/>
            <w:w w:val="103"/>
          </w:rPr>
          <w:delText>a</w:delText>
        </w:r>
        <w:r w:rsidDel="008F563D">
          <w:rPr>
            <w:b/>
            <w:w w:val="122"/>
          </w:rPr>
          <w:delText>gnosis</w:delText>
        </w:r>
      </w:del>
    </w:p>
    <w:p w14:paraId="0611C3D3" w14:textId="77777777" w:rsidR="003A7B18" w:rsidRDefault="00000000">
      <w:pPr>
        <w:spacing w:before="9" w:line="249" w:lineRule="auto"/>
        <w:ind w:left="114" w:right="94"/>
        <w:jc w:val="both"/>
      </w:pPr>
      <w:proofErr w:type="spellStart"/>
      <w:r>
        <w:t>MMRd</w:t>
      </w:r>
      <w:proofErr w:type="spellEnd"/>
      <w:r>
        <w:rPr>
          <w:spacing w:val="-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tumors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>v</w:t>
      </w:r>
      <w:r>
        <w:t>es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t</w:t>
      </w:r>
      <w:r>
        <w:rPr>
          <w:spacing w:val="-5"/>
        </w:rPr>
        <w:t>o</w:t>
      </w:r>
      <w:r>
        <w:rPr>
          <w:spacing w:val="-2"/>
        </w:rPr>
        <w:t>w</w:t>
      </w:r>
      <w:r>
        <w:t>ards</w:t>
      </w:r>
      <w:r>
        <w:rPr>
          <w:spacing w:val="-6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patients.</w:t>
      </w:r>
      <w:r>
        <w:rPr>
          <w:spacing w:val="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generall</w:t>
      </w:r>
      <w:r>
        <w:rPr>
          <w:spacing w:val="-13"/>
        </w:rPr>
        <w:t>y</w:t>
      </w:r>
      <w:r>
        <w:t>, 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biological</w:t>
      </w:r>
      <w:r>
        <w:rPr>
          <w:spacing w:val="-16"/>
        </w:rPr>
        <w:t xml:space="preserve"> </w:t>
      </w:r>
      <w:r>
        <w:t>beh</w:t>
      </w:r>
      <w:r>
        <w:rPr>
          <w:spacing w:val="-4"/>
        </w:rPr>
        <w:t>a</w:t>
      </w:r>
      <w:r>
        <w:t>vio</w:t>
      </w:r>
      <w:r>
        <w:rPr>
          <w:spacing w:val="-8"/>
        </w:rPr>
        <w:t>r</w:t>
      </w:r>
      <w:r>
        <w:t>,</w:t>
      </w:r>
      <w:r>
        <w:rPr>
          <w:spacing w:val="-15"/>
        </w:rPr>
        <w:t xml:space="preserve"> </w:t>
      </w:r>
      <w:r>
        <w:rPr>
          <w:w w:val="98"/>
        </w:rPr>
        <w:t>distinguishing</w:t>
      </w:r>
      <w:r>
        <w:rPr>
          <w:spacing w:val="1"/>
          <w:w w:val="98"/>
        </w:rPr>
        <w:t xml:space="preserve"> </w:t>
      </w:r>
      <w:r>
        <w:t>between</w:t>
      </w:r>
      <w:r>
        <w:rPr>
          <w:spacing w:val="-13"/>
        </w:rPr>
        <w:t xml:space="preserve"> </w:t>
      </w:r>
      <w:proofErr w:type="spellStart"/>
      <w:r>
        <w:t>MMRd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MMRp</w:t>
      </w:r>
      <w:proofErr w:type="spellEnd"/>
      <w:r>
        <w:rPr>
          <w:spacing w:val="-12"/>
        </w:rPr>
        <w:t xml:space="preserve"> </w:t>
      </w:r>
      <w:r>
        <w:t>tumors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>o</w:t>
      </w:r>
      <w:r>
        <w:t>ws</w:t>
      </w:r>
      <w:r>
        <w:rPr>
          <w:spacing w:val="-10"/>
        </w:rPr>
        <w:t xml:space="preserve"> </w:t>
      </w:r>
      <w:r>
        <w:rPr>
          <w:w w:val="98"/>
        </w:rPr>
        <w:t>care-pr</w:t>
      </w:r>
      <w:r>
        <w:rPr>
          <w:spacing w:val="-3"/>
          <w:w w:val="98"/>
        </w:rPr>
        <w:t>o</w:t>
      </w:r>
      <w:r>
        <w:rPr>
          <w:w w:val="98"/>
        </w:rPr>
        <w:t>viders</w:t>
      </w:r>
      <w:r>
        <w:rPr>
          <w:spacing w:val="1"/>
          <w:w w:val="9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>k</w:t>
      </w:r>
      <w:r>
        <w:t>e informed clinical decisions, for instance in the choice of thera</w:t>
      </w:r>
      <w:r>
        <w:rPr>
          <w:spacing w:val="-2"/>
        </w:rPr>
        <w:t>p</w:t>
      </w:r>
      <w:r>
        <w:rPr>
          <w:spacing w:val="-13"/>
        </w:rPr>
        <w:t>y</w:t>
      </w:r>
      <w:r>
        <w:t>, and predicting prognosis, ultimately impr</w:t>
      </w:r>
      <w:r>
        <w:rPr>
          <w:spacing w:val="-3"/>
        </w:rPr>
        <w:t>o</w:t>
      </w:r>
      <w:r>
        <w:t>ving patient outcomes.</w:t>
      </w:r>
    </w:p>
    <w:p w14:paraId="0611C3D4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D5" w14:textId="77777777" w:rsidR="003A7B18" w:rsidRDefault="00000000">
      <w:pPr>
        <w:ind w:left="108" w:right="5680"/>
        <w:jc w:val="both"/>
      </w:pPr>
      <w:commentRangeStart w:id="88"/>
      <w:r>
        <w:rPr>
          <w:spacing w:val="-7"/>
        </w:rPr>
        <w:t>T</w:t>
      </w:r>
      <w:r>
        <w:t>raditionall</w:t>
      </w:r>
      <w:r>
        <w:rPr>
          <w:spacing w:val="-13"/>
        </w:rPr>
        <w:t>y</w:t>
      </w:r>
      <w:r>
        <w:t>,</w:t>
      </w:r>
      <w:r>
        <w:rPr>
          <w:spacing w:val="-1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ays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5"/>
        </w:rPr>
        <w:t xml:space="preserve"> </w:t>
      </w:r>
      <w:proofErr w:type="spellStart"/>
      <w:r>
        <w:t>MMRd</w:t>
      </w:r>
      <w:proofErr w:type="spellEnd"/>
      <w:r>
        <w:rPr>
          <w:spacing w:val="-6"/>
        </w:rPr>
        <w:t xml:space="preserve"> </w:t>
      </w:r>
      <w:r>
        <w:t>:</w:t>
      </w:r>
      <w:commentRangeEnd w:id="88"/>
      <w:r w:rsidR="00F22E95">
        <w:rPr>
          <w:rStyle w:val="CommentReference"/>
        </w:rPr>
        <w:commentReference w:id="88"/>
      </w:r>
    </w:p>
    <w:p w14:paraId="0611C3D6" w14:textId="77777777" w:rsidR="003A7B18" w:rsidRDefault="003A7B18">
      <w:pPr>
        <w:spacing w:before="9" w:line="120" w:lineRule="exact"/>
        <w:rPr>
          <w:sz w:val="12"/>
          <w:szCs w:val="12"/>
        </w:rPr>
      </w:pPr>
    </w:p>
    <w:p w14:paraId="0611C3D7" w14:textId="77777777" w:rsidR="003A7B18" w:rsidRDefault="00000000">
      <w:pPr>
        <w:spacing w:line="249" w:lineRule="auto"/>
        <w:ind w:left="612" w:right="95" w:hanging="249"/>
        <w:jc w:val="both"/>
      </w:pPr>
      <w:r>
        <w:t>1.</w:t>
      </w:r>
      <w:r>
        <w:rPr>
          <w:spacing w:val="48"/>
        </w:rPr>
        <w:t xml:space="preserve"> </w:t>
      </w:r>
      <w:r>
        <w:rPr>
          <w:w w:val="104"/>
        </w:rPr>
        <w:t>Immunohistochemistry</w:t>
      </w:r>
      <w:r>
        <w:rPr>
          <w:spacing w:val="-12"/>
          <w:w w:val="104"/>
        </w:rPr>
        <w:t xml:space="preserve"> </w:t>
      </w:r>
      <w:r>
        <w:t>(IHC),</w:t>
      </w:r>
      <w:r>
        <w:rPr>
          <w:spacing w:val="8"/>
        </w:rPr>
        <w:t xml:space="preserve"> </w:t>
      </w:r>
      <w:r>
        <w:rPr>
          <w:w w:val="97"/>
        </w:rPr>
        <w:t>which</w:t>
      </w:r>
      <w:r>
        <w:rPr>
          <w:spacing w:val="-7"/>
          <w:w w:val="97"/>
        </w:rPr>
        <w:t xml:space="preserve"> </w:t>
      </w:r>
      <w:r>
        <w:rPr>
          <w:w w:val="97"/>
        </w:rPr>
        <w:t>uses</w:t>
      </w:r>
      <w:r>
        <w:rPr>
          <w:spacing w:val="-8"/>
          <w:w w:val="97"/>
        </w:rPr>
        <w:t xml:space="preserve"> </w:t>
      </w:r>
      <w:r>
        <w:rPr>
          <w:w w:val="97"/>
        </w:rPr>
        <w:t>antibodies</w:t>
      </w:r>
      <w:r>
        <w:rPr>
          <w:spacing w:val="-8"/>
          <w:w w:val="97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g</w:t>
      </w:r>
      <w:r>
        <w:rPr>
          <w:w w:val="97"/>
        </w:rPr>
        <w:t>ainst</w:t>
      </w:r>
      <w:r>
        <w:rPr>
          <w:spacing w:val="-8"/>
          <w:w w:val="9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rPr>
          <w:w w:val="97"/>
        </w:rPr>
        <w:t>major</w:t>
      </w:r>
      <w:r>
        <w:rPr>
          <w:spacing w:val="-7"/>
          <w:w w:val="97"/>
        </w:rPr>
        <w:t xml:space="preserve"> </w:t>
      </w:r>
      <w:r>
        <w:rPr>
          <w:w w:val="97"/>
        </w:rPr>
        <w:t>MMR</w:t>
      </w:r>
      <w:r>
        <w:rPr>
          <w:spacing w:val="-8"/>
          <w:w w:val="97"/>
        </w:rPr>
        <w:t xml:space="preserve"> </w:t>
      </w:r>
      <w:r>
        <w:rPr>
          <w:w w:val="97"/>
        </w:rPr>
        <w:t>proteins</w:t>
      </w:r>
      <w:r>
        <w:rPr>
          <w:spacing w:val="-7"/>
          <w:w w:val="9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w w:val="97"/>
        </w:rPr>
        <w:t>measure</w:t>
      </w:r>
      <w:r>
        <w:rPr>
          <w:spacing w:val="-8"/>
          <w:w w:val="97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rPr>
          <w:spacing w:val="-3"/>
        </w:rPr>
        <w:t>e</w:t>
      </w:r>
      <w:r>
        <w:t>xpression, a</w:t>
      </w:r>
      <w:r>
        <w:rPr>
          <w:spacing w:val="-14"/>
        </w:rPr>
        <w:t xml:space="preserve"> </w:t>
      </w:r>
      <w:r>
        <w:rPr>
          <w:w w:val="97"/>
        </w:rPr>
        <w:t>lack</w:t>
      </w:r>
      <w:r>
        <w:rPr>
          <w:spacing w:val="-9"/>
          <w:w w:val="9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w w:val="96"/>
        </w:rPr>
        <w:t>which</w:t>
      </w:r>
      <w:r>
        <w:rPr>
          <w:spacing w:val="-4"/>
          <w:w w:val="96"/>
        </w:rPr>
        <w:t xml:space="preserve"> </w:t>
      </w:r>
      <w:r>
        <w:rPr>
          <w:spacing w:val="-2"/>
          <w:w w:val="96"/>
        </w:rPr>
        <w:t>w</w:t>
      </w:r>
      <w:r>
        <w:rPr>
          <w:w w:val="96"/>
        </w:rPr>
        <w:t>ould</w:t>
      </w:r>
      <w:r>
        <w:rPr>
          <w:spacing w:val="-4"/>
          <w:w w:val="96"/>
        </w:rPr>
        <w:t xml:space="preserve"> </w:t>
      </w:r>
      <w:r>
        <w:rPr>
          <w:w w:val="96"/>
        </w:rPr>
        <w:t>suggest</w:t>
      </w:r>
      <w:r>
        <w:rPr>
          <w:spacing w:val="-3"/>
          <w:w w:val="96"/>
        </w:rPr>
        <w:t xml:space="preserve"> </w:t>
      </w:r>
      <w:proofErr w:type="spellStart"/>
      <w:r>
        <w:t>MMRd</w:t>
      </w:r>
      <w:proofErr w:type="spellEnd"/>
      <w:r>
        <w:t>.</w:t>
      </w:r>
      <w:r>
        <w:rPr>
          <w:spacing w:val="-11"/>
        </w:rPr>
        <w:t xml:space="preserve"> </w:t>
      </w:r>
      <w:r>
        <w:rPr>
          <w:w w:val="96"/>
        </w:rPr>
        <w:t>H</w:t>
      </w:r>
      <w:r>
        <w:rPr>
          <w:spacing w:val="-5"/>
          <w:w w:val="96"/>
        </w:rPr>
        <w:t>o</w:t>
      </w:r>
      <w:r>
        <w:rPr>
          <w:w w:val="96"/>
        </w:rPr>
        <w:t>w</w:t>
      </w:r>
      <w:r>
        <w:rPr>
          <w:spacing w:val="-5"/>
          <w:w w:val="96"/>
        </w:rPr>
        <w:t>e</w:t>
      </w:r>
      <w:r>
        <w:rPr>
          <w:spacing w:val="-3"/>
          <w:w w:val="96"/>
        </w:rPr>
        <w:t>v</w:t>
      </w:r>
      <w:r>
        <w:rPr>
          <w:w w:val="96"/>
        </w:rPr>
        <w:t>e</w:t>
      </w:r>
      <w:r>
        <w:rPr>
          <w:spacing w:val="-8"/>
          <w:w w:val="96"/>
        </w:rPr>
        <w:t>r</w:t>
      </w:r>
      <w:r>
        <w:rPr>
          <w:w w:val="96"/>
        </w:rPr>
        <w:t>, mutations</w:t>
      </w:r>
      <w:r>
        <w:rPr>
          <w:spacing w:val="-1"/>
          <w:w w:val="9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w w:val="97"/>
        </w:rPr>
        <w:t>MMR</w:t>
      </w:r>
      <w:r>
        <w:rPr>
          <w:spacing w:val="-9"/>
          <w:w w:val="97"/>
        </w:rPr>
        <w:t xml:space="preserve"> </w:t>
      </w:r>
      <w:r>
        <w:rPr>
          <w:w w:val="97"/>
        </w:rPr>
        <w:t>genes</w:t>
      </w:r>
      <w:r>
        <w:rPr>
          <w:spacing w:val="-9"/>
          <w:w w:val="97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rPr>
          <w:w w:val="97"/>
        </w:rPr>
        <w:t>lead</w:t>
      </w:r>
      <w:r>
        <w:rPr>
          <w:spacing w:val="-9"/>
          <w:w w:val="9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w w:val="97"/>
        </w:rPr>
        <w:t>production</w:t>
      </w:r>
      <w:r>
        <w:rPr>
          <w:spacing w:val="-9"/>
          <w:w w:val="9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nonfunctional </w:t>
      </w:r>
      <w:r>
        <w:rPr>
          <w:w w:val="97"/>
        </w:rPr>
        <w:t xml:space="preserve">proteins </w:t>
      </w:r>
      <w:r>
        <w:t>that</w:t>
      </w:r>
      <w:r>
        <w:rPr>
          <w:spacing w:val="-11"/>
        </w:rPr>
        <w:t xml:space="preserve"> </w:t>
      </w:r>
      <w:r>
        <w:t>remain</w:t>
      </w:r>
      <w:r>
        <w:rPr>
          <w:spacing w:val="-19"/>
        </w:rPr>
        <w:t xml:space="preserve"> </w:t>
      </w:r>
      <w:r>
        <w:rPr>
          <w:w w:val="97"/>
        </w:rPr>
        <w:t xml:space="preserve">antigenic, potentially resulting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t>alse</w:t>
      </w:r>
      <w:r>
        <w:rPr>
          <w:spacing w:val="-13"/>
        </w:rPr>
        <w:t xml:space="preserve"> </w:t>
      </w:r>
      <w:r>
        <w:t>n</w:t>
      </w:r>
      <w:r>
        <w:rPr>
          <w:spacing w:val="-3"/>
        </w:rPr>
        <w:t>e</w:t>
      </w:r>
      <w:r>
        <w:rPr>
          <w:spacing w:val="-1"/>
        </w:rPr>
        <w:t>g</w:t>
      </w:r>
      <w:r>
        <w:t>at</w:t>
      </w:r>
      <w:r>
        <w:rPr>
          <w:spacing w:val="-5"/>
        </w:rPr>
        <w:t>i</w:t>
      </w:r>
      <w:r>
        <w:rPr>
          <w:spacing w:val="-3"/>
        </w:rPr>
        <w:t>v</w:t>
      </w:r>
      <w:r>
        <w:t>es.</w:t>
      </w:r>
      <w:r>
        <w:rPr>
          <w:spacing w:val="-1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w w:val="97"/>
        </w:rPr>
        <w:t xml:space="preserve">estimated </w:t>
      </w:r>
      <w:r>
        <w:t>that</w:t>
      </w:r>
      <w:r>
        <w:rPr>
          <w:spacing w:val="-11"/>
        </w:rPr>
        <w:t xml:space="preserve"> </w:t>
      </w:r>
      <w:r>
        <w:t>around</w:t>
      </w:r>
      <w:r>
        <w:rPr>
          <w:spacing w:val="-19"/>
        </w:rPr>
        <w:t xml:space="preserve"> </w:t>
      </w:r>
      <w:r>
        <w:t>6%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MMRd</w:t>
      </w:r>
      <w:proofErr w:type="spellEnd"/>
      <w:r>
        <w:rPr>
          <w:spacing w:val="-20"/>
        </w:rPr>
        <w:t xml:space="preserve"> </w:t>
      </w:r>
      <w:r>
        <w:t>cases, particularly</w:t>
      </w:r>
      <w:r>
        <w:rPr>
          <w:spacing w:val="-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MLH1,</w:t>
      </w:r>
      <w:r>
        <w:rPr>
          <w:spacing w:val="-6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t>IHC</w:t>
      </w:r>
      <w:r>
        <w:rPr>
          <w:spacing w:val="-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issue.</w:t>
      </w:r>
    </w:p>
    <w:p w14:paraId="0611C3D8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D9" w14:textId="77777777" w:rsidR="003A7B18" w:rsidRDefault="00000000">
      <w:pPr>
        <w:spacing w:line="249" w:lineRule="auto"/>
        <w:ind w:left="612" w:right="119" w:hanging="249"/>
        <w:jc w:val="both"/>
        <w:rPr>
          <w:ins w:id="89" w:author="Mauro Santibanez-Koref" w:date="2024-11-25T08:47:00Z"/>
        </w:rPr>
      </w:pPr>
      <w:r>
        <w:t>2.</w:t>
      </w:r>
      <w:r>
        <w:rPr>
          <w:spacing w:val="44"/>
        </w:rPr>
        <w:t xml:space="preserve"> </w:t>
      </w:r>
      <w:r>
        <w:rPr>
          <w:w w:val="107"/>
        </w:rPr>
        <w:t>Mic</w:t>
      </w:r>
      <w:r>
        <w:rPr>
          <w:spacing w:val="-4"/>
          <w:w w:val="107"/>
        </w:rPr>
        <w:t>r</w:t>
      </w:r>
      <w:r>
        <w:rPr>
          <w:w w:val="107"/>
        </w:rPr>
        <w:t>osatellite</w:t>
      </w:r>
      <w:r>
        <w:rPr>
          <w:spacing w:val="1"/>
          <w:w w:val="107"/>
        </w:rPr>
        <w:t xml:space="preserve"> </w:t>
      </w:r>
      <w:r>
        <w:rPr>
          <w:w w:val="107"/>
        </w:rPr>
        <w:t>instability</w:t>
      </w:r>
      <w:r>
        <w:rPr>
          <w:spacing w:val="3"/>
          <w:w w:val="107"/>
        </w:rPr>
        <w:t xml:space="preserve"> </w:t>
      </w:r>
      <w:r>
        <w:t xml:space="preserve">testing. </w:t>
      </w:r>
      <w:r>
        <w:rPr>
          <w:spacing w:val="11"/>
        </w:rPr>
        <w:t xml:space="preserve"> </w:t>
      </w:r>
      <w:r>
        <w:t>Microsatellites</w:t>
      </w:r>
      <w:r>
        <w:rPr>
          <w:spacing w:val="1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genomic</w:t>
      </w:r>
      <w:r>
        <w:rPr>
          <w:spacing w:val="5"/>
        </w:rPr>
        <w:t xml:space="preserve"> </w:t>
      </w:r>
      <w:r>
        <w:t>r</w:t>
      </w:r>
      <w:r>
        <w:rPr>
          <w:spacing w:val="-3"/>
        </w:rPr>
        <w:t>e</w:t>
      </w:r>
      <w:r>
        <w:t>gions</w:t>
      </w:r>
      <w:r>
        <w:rPr>
          <w:spacing w:val="5"/>
        </w:rPr>
        <w:t xml:space="preserve"> </w:t>
      </w:r>
      <w:r>
        <w:t>composed</w:t>
      </w:r>
      <w:r>
        <w:rPr>
          <w:spacing w:val="7"/>
        </w:rPr>
        <w:t xml:space="preserve"> </w:t>
      </w:r>
      <w:r>
        <w:t>of short</w:t>
      </w:r>
      <w:r>
        <w:rPr>
          <w:spacing w:val="3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motifs</w:t>
      </w:r>
      <w:r>
        <w:rPr>
          <w:spacing w:val="4"/>
        </w:rPr>
        <w:t xml:space="preserve"> </w:t>
      </w:r>
      <w:r>
        <w:rPr>
          <w:w w:val="101"/>
        </w:rPr>
        <w:t xml:space="preserve">(1–6 </w:t>
      </w:r>
      <w:r>
        <w:t>bp)</w:t>
      </w:r>
      <w:r>
        <w:rPr>
          <w:spacing w:val="1"/>
        </w:rPr>
        <w:t xml:space="preserve"> </w:t>
      </w:r>
      <w:r>
        <w:t>repeated</w:t>
      </w:r>
      <w:r>
        <w:rPr>
          <w:spacing w:val="5"/>
        </w:rPr>
        <w:t xml:space="preserve"> </w:t>
      </w:r>
      <w:r>
        <w:t>in tandem.</w:t>
      </w:r>
      <w:r>
        <w:rPr>
          <w:spacing w:val="28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r</w:t>
      </w:r>
      <w:r>
        <w:rPr>
          <w:spacing w:val="-3"/>
        </w:rPr>
        <w:t>e</w:t>
      </w:r>
      <w:r>
        <w:t>gions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</w:t>
      </w:r>
      <w:r>
        <w:rPr>
          <w:spacing w:val="8"/>
        </w:rPr>
        <w:t xml:space="preserve"> </w:t>
      </w:r>
      <w:r>
        <w:t>prone</w:t>
      </w:r>
      <w:r>
        <w:rPr>
          <w:spacing w:val="3"/>
        </w:rPr>
        <w:t xml:space="preserve"> </w:t>
      </w:r>
      <w:r>
        <w:t>to indel</w:t>
      </w:r>
      <w:r>
        <w:rPr>
          <w:spacing w:val="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formations</w:t>
      </w:r>
      <w:r>
        <w:rPr>
          <w:spacing w:val="7"/>
        </w:rPr>
        <w:t xml:space="preserve"> </w:t>
      </w:r>
      <w:r>
        <w:t>caused</w:t>
      </w:r>
      <w:r>
        <w:rPr>
          <w:spacing w:val="4"/>
        </w:rPr>
        <w:t xml:space="preserve"> </w:t>
      </w:r>
      <w:r>
        <w:t>by strand</w:t>
      </w:r>
      <w:r>
        <w:rPr>
          <w:spacing w:val="3"/>
        </w:rPr>
        <w:t xml:space="preserve"> </w:t>
      </w:r>
      <w:r>
        <w:rPr>
          <w:w w:val="101"/>
        </w:rPr>
        <w:t xml:space="preserve">slippage </w:t>
      </w:r>
      <w:r>
        <w:t>during</w:t>
      </w:r>
      <w:r>
        <w:rPr>
          <w:spacing w:val="4"/>
        </w:rPr>
        <w:t xml:space="preserve"> </w:t>
      </w:r>
      <w:r>
        <w:t>D</w:t>
      </w:r>
      <w:r>
        <w:rPr>
          <w:spacing w:val="-7"/>
        </w:rPr>
        <w:t>N</w:t>
      </w:r>
      <w:r>
        <w:t>A</w:t>
      </w:r>
      <w:r>
        <w:rPr>
          <w:spacing w:val="3"/>
        </w:rPr>
        <w:t xml:space="preserve"> </w:t>
      </w:r>
      <w:r>
        <w:t>replication,</w:t>
      </w:r>
      <w:r>
        <w:rPr>
          <w:spacing w:val="7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in an increased</w:t>
      </w:r>
      <w:r>
        <w:rPr>
          <w:spacing w:val="6"/>
        </w:rPr>
        <w:t xml:space="preserve"> </w:t>
      </w:r>
      <w:r>
        <w:t>occurrence</w:t>
      </w:r>
      <w:r>
        <w:rPr>
          <w:spacing w:val="7"/>
        </w:rPr>
        <w:t xml:space="preserve"> </w:t>
      </w:r>
      <w:r>
        <w:t>of mutant-length</w:t>
      </w:r>
      <w:r>
        <w:rPr>
          <w:spacing w:val="10"/>
        </w:rPr>
        <w:t xml:space="preserve"> </w:t>
      </w:r>
      <w:r>
        <w:t>alleles—a</w:t>
      </w:r>
      <w:r>
        <w:rPr>
          <w:spacing w:val="6"/>
        </w:rPr>
        <w:t xml:space="preserve"> </w:t>
      </w:r>
      <w:r>
        <w:t>phenomenon</w:t>
      </w:r>
      <w:r>
        <w:rPr>
          <w:spacing w:val="9"/>
        </w:rPr>
        <w:t xml:space="preserve"> </w:t>
      </w:r>
      <w:r>
        <w:t>kn</w:t>
      </w:r>
      <w:r>
        <w:rPr>
          <w:spacing w:val="-5"/>
        </w:rPr>
        <w:t>o</w:t>
      </w:r>
      <w:r>
        <w:t>wn</w:t>
      </w:r>
      <w:r>
        <w:rPr>
          <w:spacing w:val="4"/>
        </w:rPr>
        <w:t xml:space="preserve"> </w:t>
      </w:r>
      <w:r>
        <w:rPr>
          <w:w w:val="101"/>
        </w:rPr>
        <w:t xml:space="preserve">as </w:t>
      </w:r>
      <w:r>
        <w:t>microsatellite</w:t>
      </w:r>
      <w:r>
        <w:rPr>
          <w:spacing w:val="10"/>
        </w:rPr>
        <w:t xml:space="preserve"> </w:t>
      </w:r>
      <w:r>
        <w:t>instability</w:t>
      </w:r>
      <w:r>
        <w:rPr>
          <w:spacing w:val="7"/>
        </w:rPr>
        <w:t xml:space="preserve"> </w:t>
      </w:r>
      <w:r>
        <w:t>(MSI).</w:t>
      </w:r>
      <w:r>
        <w:rPr>
          <w:spacing w:val="4"/>
        </w:rPr>
        <w:t xml:space="preserve"> </w:t>
      </w:r>
      <w:r>
        <w:t>Normall</w:t>
      </w:r>
      <w:r>
        <w:rPr>
          <w:spacing w:val="-13"/>
        </w:rPr>
        <w:t>y</w:t>
      </w:r>
      <w:r>
        <w:t>,</w:t>
      </w:r>
      <w:r>
        <w:rPr>
          <w:spacing w:val="11"/>
        </w:rPr>
        <w:t xml:space="preserve"> </w:t>
      </w:r>
      <w:r>
        <w:t>MSI</w:t>
      </w:r>
      <w:r>
        <w:rPr>
          <w:spacing w:val="2"/>
        </w:rPr>
        <w:t xml:space="preserve"> </w:t>
      </w:r>
      <w:r>
        <w:t xml:space="preserve">is </w:t>
      </w:r>
      <w:r>
        <w:rPr>
          <w:spacing w:val="-2"/>
        </w:rPr>
        <w:t>k</w:t>
      </w:r>
      <w:r>
        <w:t>ept</w:t>
      </w:r>
      <w:r>
        <w:rPr>
          <w:spacing w:val="2"/>
        </w:rPr>
        <w:t xml:space="preserve"> </w:t>
      </w:r>
      <w:r>
        <w:t>at l</w:t>
      </w:r>
      <w:r>
        <w:rPr>
          <w:spacing w:val="-5"/>
        </w:rPr>
        <w:t>o</w:t>
      </w:r>
      <w:r>
        <w:t>w</w:t>
      </w:r>
      <w:r>
        <w:rPr>
          <w:spacing w:val="2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MMR</w:t>
      </w:r>
      <w:r>
        <w:rPr>
          <w:spacing w:val="4"/>
        </w:rPr>
        <w:t xml:space="preserve"> </w:t>
      </w:r>
      <w:r>
        <w:t>system,</w:t>
      </w:r>
      <w:r>
        <w:rPr>
          <w:spacing w:val="9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1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it,</w:t>
      </w:r>
      <w:r>
        <w:rPr>
          <w:spacing w:val="4"/>
        </w:rPr>
        <w:t xml:space="preserve"> </w:t>
      </w:r>
      <w:r>
        <w:rPr>
          <w:w w:val="101"/>
        </w:rPr>
        <w:t xml:space="preserve">indel </w:t>
      </w:r>
      <w:r>
        <w:rPr>
          <w:w w:val="97"/>
        </w:rPr>
        <w:t>mutations</w:t>
      </w:r>
      <w:r>
        <w:rPr>
          <w:spacing w:val="-1"/>
          <w:w w:val="97"/>
        </w:rPr>
        <w:t xml:space="preserve"> </w:t>
      </w:r>
      <w:r>
        <w:rPr>
          <w:w w:val="97"/>
        </w:rPr>
        <w:t>accumulate</w:t>
      </w:r>
      <w:r>
        <w:rPr>
          <w:spacing w:val="-1"/>
          <w:w w:val="97"/>
        </w:rPr>
        <w:t xml:space="preserve"> </w:t>
      </w:r>
      <w:r>
        <w:rPr>
          <w:w w:val="97"/>
        </w:rPr>
        <w:t>unchec</w:t>
      </w:r>
      <w:r>
        <w:rPr>
          <w:spacing w:val="-2"/>
          <w:w w:val="97"/>
        </w:rPr>
        <w:t>k</w:t>
      </w:r>
      <w:r>
        <w:rPr>
          <w:w w:val="97"/>
        </w:rPr>
        <w:t>ed,</w:t>
      </w:r>
      <w:r>
        <w:rPr>
          <w:spacing w:val="-1"/>
          <w:w w:val="97"/>
        </w:rPr>
        <w:t xml:space="preserve"> </w:t>
      </w:r>
      <w:r>
        <w:rPr>
          <w:w w:val="97"/>
        </w:rPr>
        <w:t>leading</w:t>
      </w:r>
      <w:r>
        <w:rPr>
          <w:spacing w:val="-1"/>
          <w:w w:val="9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w w:val="96"/>
        </w:rPr>
        <w:t>significant</w:t>
      </w:r>
      <w:r>
        <w:rPr>
          <w:spacing w:val="-2"/>
          <w:w w:val="96"/>
        </w:rPr>
        <w:t xml:space="preserve"> </w:t>
      </w:r>
      <w:r>
        <w:rPr>
          <w:w w:val="96"/>
        </w:rPr>
        <w:t>increase</w:t>
      </w:r>
      <w:r>
        <w:rPr>
          <w:spacing w:val="6"/>
          <w:w w:val="9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MSI.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rPr>
          <w:w w:val="96"/>
        </w:rPr>
        <w:t>sensit</w:t>
      </w:r>
      <w:r>
        <w:rPr>
          <w:spacing w:val="-5"/>
          <w:w w:val="96"/>
        </w:rPr>
        <w:t>i</w:t>
      </w:r>
      <w:r>
        <w:rPr>
          <w:w w:val="96"/>
        </w:rPr>
        <w:t>vity</w:t>
      </w:r>
      <w:r>
        <w:rPr>
          <w:spacing w:val="7"/>
          <w:w w:val="9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w w:val="97"/>
        </w:rPr>
        <w:t>microsatellites</w:t>
      </w:r>
      <w:r>
        <w:rPr>
          <w:spacing w:val="-1"/>
          <w:w w:val="9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MMR function</w:t>
      </w:r>
      <w:r>
        <w:rPr>
          <w:spacing w:val="-7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MSI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1.4)</w:t>
      </w:r>
    </w:p>
    <w:p w14:paraId="65F52505" w14:textId="7F9D86BC" w:rsidR="00A9165C" w:rsidRDefault="00A9165C">
      <w:pPr>
        <w:spacing w:line="249" w:lineRule="auto"/>
        <w:ind w:left="612" w:right="119" w:hanging="249"/>
        <w:jc w:val="both"/>
      </w:pPr>
      <w:ins w:id="90" w:author="Mauro Santibanez-Koref" w:date="2024-11-25T08:47:00Z">
        <w:r>
          <w:t>3. Seq</w:t>
        </w:r>
      </w:ins>
      <w:ins w:id="91" w:author="Mauro Santibanez-Koref" w:date="2024-11-25T08:48:00Z">
        <w:r>
          <w:t>uencing is missing</w:t>
        </w:r>
      </w:ins>
    </w:p>
    <w:p w14:paraId="0611C3DA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DB" w14:textId="77777777" w:rsidR="003A7B18" w:rsidRDefault="00000000">
      <w:pPr>
        <w:spacing w:line="249" w:lineRule="auto"/>
        <w:ind w:left="114" w:right="119"/>
        <w:jc w:val="both"/>
      </w:pPr>
      <w:commentRangeStart w:id="92"/>
      <w:r>
        <w:t>MSI</w:t>
      </w:r>
      <w:r>
        <w:rPr>
          <w:spacing w:val="2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IHC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4"/>
        </w:rPr>
        <w:t xml:space="preserve"> </w:t>
      </w:r>
      <w:r>
        <w:t>concordant</w:t>
      </w:r>
      <w:r>
        <w:rPr>
          <w:spacing w:val="7"/>
        </w:rPr>
        <w:t xml:space="preserve"> </w:t>
      </w:r>
      <w:r>
        <w:t>(92-99%</w:t>
      </w:r>
      <w:commentRangeEnd w:id="92"/>
      <w:r w:rsidR="00E25FEE">
        <w:rPr>
          <w:rStyle w:val="CommentReference"/>
        </w:rPr>
        <w:commentReference w:id="92"/>
      </w:r>
      <w:r>
        <w:t>).</w:t>
      </w:r>
      <w:r>
        <w:rPr>
          <w:spacing w:val="20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in conjunction,</w:t>
      </w:r>
      <w:r>
        <w:rPr>
          <w:spacing w:val="8"/>
        </w:rPr>
        <w:t xml:space="preserve"> </w:t>
      </w:r>
      <w:r>
        <w:t>almost</w:t>
      </w:r>
      <w:r>
        <w:rPr>
          <w:spacing w:val="4"/>
        </w:rPr>
        <w:t xml:space="preserve"> </w:t>
      </w:r>
      <w:r>
        <w:t>100%</w:t>
      </w:r>
      <w:r>
        <w:rPr>
          <w:spacing w:val="3"/>
        </w:rPr>
        <w:t xml:space="preserve"> </w:t>
      </w:r>
      <w:r>
        <w:t xml:space="preserve">of </w:t>
      </w:r>
      <w:proofErr w:type="spellStart"/>
      <w:r>
        <w:t>MMRd</w:t>
      </w:r>
      <w:proofErr w:type="spellEnd"/>
      <w:r>
        <w:rPr>
          <w:spacing w:val="4"/>
        </w:rPr>
        <w:t xml:space="preserve"> </w:t>
      </w:r>
      <w:r>
        <w:rPr>
          <w:w w:val="101"/>
        </w:rPr>
        <w:t xml:space="preserve">tumors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identified.</w:t>
      </w:r>
      <w:r>
        <w:rPr>
          <w:spacing w:val="-12"/>
        </w:rPr>
        <w:t xml:space="preserve"> </w:t>
      </w:r>
      <w:proofErr w:type="spellStart"/>
      <w:r>
        <w:t>MMRd</w:t>
      </w:r>
      <w:proofErr w:type="spellEnd"/>
      <w:r>
        <w:rPr>
          <w:spacing w:val="-12"/>
        </w:rPr>
        <w:t xml:space="preserve"> </w:t>
      </w:r>
      <w:r>
        <w:t>tumors</w:t>
      </w:r>
      <w:r>
        <w:rPr>
          <w:spacing w:val="-1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rPr>
          <w:w w:val="97"/>
        </w:rPr>
        <w:t>classified</w:t>
      </w:r>
      <w:r>
        <w:rPr>
          <w:spacing w:val="1"/>
          <w:w w:val="9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origin—either</w:t>
      </w:r>
      <w:r>
        <w:rPr>
          <w:spacing w:val="-11"/>
        </w:rPr>
        <w:t xml:space="preserve"> </w:t>
      </w:r>
      <w:r>
        <w:t>sporadic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hereditary</w:t>
      </w:r>
      <w:r>
        <w:rPr>
          <w:spacing w:val="-8"/>
        </w:rPr>
        <w:t xml:space="preserve"> </w:t>
      </w:r>
      <w:r>
        <w:t>(LS).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through</w:t>
      </w:r>
      <w:r>
        <w:rPr>
          <w:spacing w:val="-6"/>
        </w:rPr>
        <w:t xml:space="preserve"> </w:t>
      </w:r>
      <w:r>
        <w:t>germline</w:t>
      </w:r>
      <w:r>
        <w:rPr>
          <w:spacing w:val="-7"/>
        </w:rPr>
        <w:t xml:space="preserve"> </w:t>
      </w:r>
      <w:r>
        <w:t>sequencing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genes.</w:t>
      </w:r>
    </w:p>
    <w:p w14:paraId="0611C3DC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DD" w14:textId="77777777" w:rsidR="003A7B18" w:rsidRDefault="00000000">
      <w:pPr>
        <w:spacing w:line="374" w:lineRule="auto"/>
        <w:ind w:left="114" w:right="6393"/>
      </w:pPr>
      <w:r>
        <w:t>[BRAF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MLH1</w:t>
      </w:r>
      <w:r>
        <w:rPr>
          <w:spacing w:val="-5"/>
        </w:rPr>
        <w:t xml:space="preserve"> </w:t>
      </w:r>
      <w:r>
        <w:t>met</w:t>
      </w:r>
      <w:r>
        <w:rPr>
          <w:spacing w:val="-1"/>
        </w:rPr>
        <w:t>h</w:t>
      </w:r>
      <w:r>
        <w:t>ylation</w:t>
      </w:r>
      <w:r>
        <w:rPr>
          <w:spacing w:val="-10"/>
        </w:rPr>
        <w:t xml:space="preserve"> </w:t>
      </w:r>
      <w:r>
        <w:t>analysis?] [Functional</w:t>
      </w:r>
      <w:r>
        <w:rPr>
          <w:spacing w:val="-9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assays?]</w:t>
      </w:r>
    </w:p>
    <w:p w14:paraId="0611C3DE" w14:textId="77777777" w:rsidR="003A7B18" w:rsidRDefault="003A7B18">
      <w:pPr>
        <w:spacing w:before="9" w:line="100" w:lineRule="exact"/>
        <w:rPr>
          <w:sz w:val="10"/>
          <w:szCs w:val="10"/>
        </w:rPr>
      </w:pPr>
    </w:p>
    <w:p w14:paraId="0611C3DF" w14:textId="77777777" w:rsidR="003A7B18" w:rsidRDefault="00000000">
      <w:pPr>
        <w:ind w:left="114" w:right="8322"/>
        <w:jc w:val="both"/>
      </w:pPr>
      <w:r>
        <w:rPr>
          <w:b/>
        </w:rPr>
        <w:t xml:space="preserve">1.4 </w:t>
      </w:r>
      <w:r>
        <w:rPr>
          <w:b/>
          <w:spacing w:val="25"/>
        </w:rPr>
        <w:t xml:space="preserve"> </w:t>
      </w:r>
      <w:r>
        <w:rPr>
          <w:b/>
          <w:w w:val="93"/>
        </w:rPr>
        <w:t>MSI</w:t>
      </w:r>
      <w:r>
        <w:rPr>
          <w:b/>
          <w:spacing w:val="8"/>
          <w:w w:val="93"/>
        </w:rPr>
        <w:t xml:space="preserve"> </w:t>
      </w:r>
      <w:r>
        <w:rPr>
          <w:b/>
          <w:w w:val="115"/>
        </w:rPr>
        <w:t>testing</w:t>
      </w:r>
    </w:p>
    <w:p w14:paraId="0611C3E0" w14:textId="77777777" w:rsidR="003A7B18" w:rsidRDefault="00000000">
      <w:pPr>
        <w:spacing w:before="9" w:line="248" w:lineRule="auto"/>
        <w:ind w:left="114" w:right="86"/>
        <w:jc w:val="both"/>
      </w:pPr>
      <w:r>
        <w:t>MSI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ol</w:t>
      </w:r>
      <w:r>
        <w:rPr>
          <w:spacing w:val="-3"/>
        </w:rPr>
        <w:t>v</w:t>
      </w:r>
      <w:r>
        <w:t>es</w:t>
      </w:r>
      <w:r>
        <w:rPr>
          <w:spacing w:val="-7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rPr>
          <w:w w:val="98"/>
        </w:rPr>
        <w:t>amplification</w:t>
      </w:r>
      <w:r>
        <w:rPr>
          <w:spacing w:val="1"/>
          <w:w w:val="98"/>
        </w:rPr>
        <w:t xml:space="preserve"> </w:t>
      </w:r>
      <w:r>
        <w:t>and</w:t>
      </w:r>
      <w:r>
        <w:rPr>
          <w:spacing w:val="-3"/>
        </w:rPr>
        <w:t xml:space="preserve"> </w:t>
      </w:r>
      <w:commentRangeStart w:id="93"/>
      <w:r>
        <w:t>sequencing</w:t>
      </w:r>
      <w:commentRangeEnd w:id="93"/>
      <w:r w:rsidR="00AF40C8">
        <w:rPr>
          <w:rStyle w:val="CommentReference"/>
        </w:rPr>
        <w:commentReference w:id="93"/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specific</w:t>
      </w:r>
      <w:r>
        <w:rPr>
          <w:spacing w:val="-19"/>
        </w:rPr>
        <w:t xml:space="preserve"> </w:t>
      </w:r>
      <w:r>
        <w:t>microsatellite</w:t>
      </w:r>
      <w:r>
        <w:rPr>
          <w:spacing w:val="-11"/>
        </w:rPr>
        <w:t xml:space="preserve"> </w:t>
      </w:r>
      <w:r>
        <w:t>mar</w:t>
      </w:r>
      <w:r>
        <w:rPr>
          <w:spacing w:val="-2"/>
        </w:rPr>
        <w:t>k</w:t>
      </w:r>
      <w:r>
        <w:t>ers.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frequencies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t>arious length</w:t>
      </w:r>
      <w:r>
        <w:rPr>
          <w:spacing w:val="3"/>
        </w:rPr>
        <w:t xml:space="preserve"> </w:t>
      </w:r>
      <w:r>
        <w:t>alleles</w:t>
      </w:r>
      <w:r>
        <w:rPr>
          <w:spacing w:val="3"/>
        </w:rPr>
        <w:t xml:space="preserve"> </w:t>
      </w:r>
      <w:r>
        <w:t>are then</w:t>
      </w:r>
      <w:r>
        <w:rPr>
          <w:spacing w:val="1"/>
        </w:rPr>
        <w:t xml:space="preserve"> </w:t>
      </w:r>
      <w:r>
        <w:t>compared</w:t>
      </w:r>
      <w:r>
        <w:rPr>
          <w:spacing w:val="5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paired</w:t>
      </w:r>
      <w:r>
        <w:rPr>
          <w:spacing w:val="3"/>
        </w:rPr>
        <w:t xml:space="preserve"> </w:t>
      </w:r>
      <w:r>
        <w:t>normal/tumor</w:t>
      </w:r>
      <w:r>
        <w:rPr>
          <w:spacing w:val="9"/>
        </w:rPr>
        <w:t xml:space="preserve"> </w:t>
      </w:r>
      <w:r>
        <w:t>samples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same</w:t>
      </w:r>
      <w:r>
        <w:rPr>
          <w:spacing w:val="2"/>
        </w:rPr>
        <w:t xml:space="preserve"> </w:t>
      </w:r>
      <w:r>
        <w:t>ind</w:t>
      </w:r>
      <w:r>
        <w:rPr>
          <w:spacing w:val="-5"/>
        </w:rPr>
        <w:t>i</w:t>
      </w:r>
      <w:r>
        <w:t>vidual.</w:t>
      </w:r>
      <w:r>
        <w:rPr>
          <w:spacing w:val="23"/>
        </w:rPr>
        <w:t xml:space="preserve"> </w:t>
      </w:r>
      <w:r>
        <w:t>Alternat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r>
        <w:t>,</w:t>
      </w:r>
      <w:r>
        <w:rPr>
          <w:spacing w:val="9"/>
        </w:rPr>
        <w:t xml:space="preserve"> </w:t>
      </w:r>
      <w:r>
        <w:rPr>
          <w:w w:val="101"/>
        </w:rPr>
        <w:t xml:space="preserve">quasi- </w:t>
      </w:r>
      <w:r>
        <w:rPr>
          <w:w w:val="98"/>
        </w:rPr>
        <w:t>monomorphic</w:t>
      </w:r>
      <w:r>
        <w:rPr>
          <w:spacing w:val="1"/>
          <w:w w:val="98"/>
        </w:rPr>
        <w:t xml:space="preserve"> </w:t>
      </w:r>
      <w:r>
        <w:rPr>
          <w:w w:val="98"/>
        </w:rPr>
        <w:t>microsatellite</w:t>
      </w:r>
      <w:r>
        <w:rPr>
          <w:spacing w:val="1"/>
          <w:w w:val="98"/>
        </w:rPr>
        <w:t xml:space="preserve"> </w:t>
      </w:r>
      <w:r>
        <w:t>mar</w:t>
      </w:r>
      <w:r>
        <w:rPr>
          <w:spacing w:val="-2"/>
        </w:rPr>
        <w:t>k</w:t>
      </w:r>
      <w:r>
        <w:t>ers</w:t>
      </w:r>
      <w:r>
        <w:rPr>
          <w:spacing w:val="-1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4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w w:val="98"/>
        </w:rPr>
        <w:t>microsatellites</w:t>
      </w:r>
      <w:r>
        <w:rPr>
          <w:spacing w:val="1"/>
          <w:w w:val="98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(also</w:t>
      </w:r>
      <w:r>
        <w:rPr>
          <w:spacing w:val="-8"/>
        </w:rPr>
        <w:t xml:space="preserve"> </w:t>
      </w:r>
      <w:r>
        <w:t>kn</w:t>
      </w:r>
      <w:r>
        <w:rPr>
          <w:spacing w:val="-5"/>
        </w:rPr>
        <w:t>o</w:t>
      </w:r>
      <w:r>
        <w:t>wn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reference)</w:t>
      </w:r>
      <w:r>
        <w:rPr>
          <w:spacing w:val="-16"/>
        </w:rPr>
        <w:t xml:space="preserve"> </w:t>
      </w:r>
      <w:r>
        <w:t>allele is</w:t>
      </w:r>
      <w:r>
        <w:rPr>
          <w:spacing w:val="12"/>
        </w:rPr>
        <w:t xml:space="preserve"> </w:t>
      </w:r>
      <w:r>
        <w:t>present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19"/>
        </w:rPr>
        <w:t xml:space="preserve"> </w:t>
      </w:r>
      <w:r>
        <w:rPr>
          <w:rFonts w:ascii="Cambria" w:eastAsia="Cambria" w:hAnsi="Cambria" w:cs="Cambria"/>
          <w:w w:val="139"/>
        </w:rPr>
        <w:t xml:space="preserve">≥ </w:t>
      </w:r>
      <w:r>
        <w:t>95%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 xml:space="preserve">population. </w:t>
      </w:r>
      <w:r>
        <w:rPr>
          <w:spacing w:val="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PCR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normal</w:t>
      </w:r>
      <w:r>
        <w:rPr>
          <w:spacing w:val="17"/>
        </w:rPr>
        <w:t xml:space="preserve"> </w:t>
      </w:r>
      <w:r>
        <w:t>tissues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unnecessary</w:t>
      </w:r>
      <w:r>
        <w:rPr>
          <w:spacing w:val="21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rPr>
          <w:w w:val="101"/>
        </w:rPr>
        <w:t xml:space="preserve">the </w:t>
      </w:r>
      <w:r>
        <w:t>reference</w:t>
      </w:r>
      <w:r>
        <w:rPr>
          <w:spacing w:val="-7"/>
        </w:rPr>
        <w:t xml:space="preserve"> </w:t>
      </w:r>
      <w:r>
        <w:t>allele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assumed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genome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(hg19).</w:t>
      </w:r>
    </w:p>
    <w:p w14:paraId="0611C3E1" w14:textId="77777777" w:rsidR="003A7B18" w:rsidRDefault="003A7B18">
      <w:pPr>
        <w:spacing w:before="1" w:line="120" w:lineRule="exact"/>
        <w:rPr>
          <w:sz w:val="12"/>
          <w:szCs w:val="12"/>
        </w:rPr>
      </w:pPr>
    </w:p>
    <w:p w14:paraId="0611C3E2" w14:textId="77777777" w:rsidR="003A7B18" w:rsidRDefault="00000000">
      <w:pPr>
        <w:spacing w:line="249" w:lineRule="auto"/>
        <w:ind w:left="114" w:right="119"/>
        <w:jc w:val="both"/>
        <w:sectPr w:rsidR="003A7B18">
          <w:pgSz w:w="11920" w:h="16840"/>
          <w:pgMar w:top="1080" w:right="980" w:bottom="280" w:left="1020" w:header="0" w:footer="613" w:gutter="0"/>
          <w:cols w:space="720"/>
        </w:sectPr>
      </w:pPr>
      <w:r>
        <w:t>One</w:t>
      </w:r>
      <w:r>
        <w:rPr>
          <w:spacing w:val="-10"/>
        </w:rPr>
        <w:t xml:space="preserve"> </w:t>
      </w:r>
      <w:r>
        <w:rPr>
          <w:w w:val="96"/>
        </w:rPr>
        <w:t>significant</w:t>
      </w:r>
      <w:r>
        <w:rPr>
          <w:spacing w:val="2"/>
          <w:w w:val="96"/>
        </w:rPr>
        <w:t xml:space="preserve"> </w:t>
      </w:r>
      <w:r>
        <w:rPr>
          <w:w w:val="96"/>
        </w:rPr>
        <w:t>challenge</w:t>
      </w:r>
      <w:r>
        <w:rPr>
          <w:spacing w:val="10"/>
          <w:w w:val="9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MSI</w:t>
      </w:r>
      <w:r>
        <w:rPr>
          <w:spacing w:val="-11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PCR</w:t>
      </w:r>
      <w:r>
        <w:rPr>
          <w:spacing w:val="-11"/>
        </w:rPr>
        <w:t xml:space="preserve"> </w:t>
      </w:r>
      <w:r>
        <w:rPr>
          <w:w w:val="96"/>
        </w:rPr>
        <w:t>amplification</w:t>
      </w:r>
      <w:r>
        <w:rPr>
          <w:spacing w:val="2"/>
          <w:w w:val="96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rPr>
          <w:w w:val="97"/>
        </w:rPr>
        <w:t>introduces</w:t>
      </w:r>
      <w:r>
        <w:rPr>
          <w:spacing w:val="1"/>
          <w:w w:val="97"/>
        </w:rPr>
        <w:t xml:space="preserve"> </w:t>
      </w:r>
      <w:r>
        <w:rPr>
          <w:w w:val="97"/>
        </w:rPr>
        <w:t>additional</w:t>
      </w:r>
      <w:r>
        <w:rPr>
          <w:spacing w:val="1"/>
          <w:w w:val="97"/>
        </w:rPr>
        <w:t xml:space="preserve"> </w:t>
      </w:r>
      <w:r>
        <w:t>indel</w:t>
      </w:r>
      <w:r>
        <w:rPr>
          <w:spacing w:val="-12"/>
        </w:rPr>
        <w:t xml:space="preserve"> </w:t>
      </w:r>
      <w:r>
        <w:rPr>
          <w:w w:val="97"/>
        </w:rPr>
        <w:t>mutations</w:t>
      </w:r>
      <w:r>
        <w:rPr>
          <w:spacing w:val="1"/>
          <w:w w:val="97"/>
        </w:rPr>
        <w:t xml:space="preserve"> </w:t>
      </w:r>
      <w:r>
        <w:t>through the</w:t>
      </w:r>
      <w:r>
        <w:rPr>
          <w:spacing w:val="4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”slippage”</w:t>
      </w:r>
      <w:r>
        <w:rPr>
          <w:spacing w:val="10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causes</w:t>
      </w:r>
      <w:r>
        <w:rPr>
          <w:spacing w:val="7"/>
        </w:rPr>
        <w:t xml:space="preserve"> </w:t>
      </w:r>
      <w:r>
        <w:t>indels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naturally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v</w:t>
      </w:r>
      <w:r>
        <w:rPr>
          <w:spacing w:val="-5"/>
        </w:rPr>
        <w:t>i</w:t>
      </w:r>
      <w:r>
        <w:rPr>
          <w:spacing w:val="-4"/>
        </w:rPr>
        <w:t>v</w:t>
      </w:r>
      <w:r>
        <w:t>o.</w:t>
      </w:r>
      <w:r>
        <w:rPr>
          <w:spacing w:val="2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introduces</w:t>
      </w:r>
      <w:r>
        <w:rPr>
          <w:spacing w:val="10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gree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noise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w w:val="101"/>
        </w:rPr>
        <w:t>PCR</w:t>
      </w:r>
    </w:p>
    <w:p w14:paraId="0611C3E3" w14:textId="77777777" w:rsidR="003A7B18" w:rsidRDefault="00000000">
      <w:pPr>
        <w:spacing w:before="68" w:line="249" w:lineRule="auto"/>
        <w:ind w:left="114" w:right="119"/>
        <w:jc w:val="both"/>
      </w:pPr>
      <w:r>
        <w:lastRenderedPageBreak/>
        <w:t>products,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concerning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 analysis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olving</w:t>
      </w:r>
      <w:r>
        <w:rPr>
          <w:spacing w:val="-8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(¡1%</w:t>
      </w:r>
      <w:r>
        <w:rPr>
          <w:spacing w:val="-4"/>
        </w:rPr>
        <w:t xml:space="preserve"> </w:t>
      </w:r>
      <w:r>
        <w:t>frequen</w:t>
      </w:r>
      <w:r>
        <w:rPr>
          <w:spacing w:val="-3"/>
        </w:rPr>
        <w:t>c</w:t>
      </w:r>
      <w:r>
        <w:t>y)</w:t>
      </w:r>
      <w:r>
        <w:rPr>
          <w:spacing w:val="-9"/>
        </w:rPr>
        <w:t xml:space="preserve"> </w:t>
      </w:r>
      <w:r>
        <w:t xml:space="preserve">allelic </w:t>
      </w:r>
      <w:r>
        <w:rPr>
          <w:spacing w:val="-5"/>
        </w:rPr>
        <w:t>v</w:t>
      </w:r>
      <w:r>
        <w:t>ariants,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 becomes di</w:t>
      </w:r>
      <w:r>
        <w:rPr>
          <w:spacing w:val="-5"/>
        </w:rPr>
        <w:t>f</w:t>
      </w:r>
      <w:r>
        <w:t>ficult</w:t>
      </w:r>
      <w:r>
        <w:rPr>
          <w:spacing w:val="-1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9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>i</w:t>
      </w:r>
      <w:r>
        <w:rPr>
          <w:spacing w:val="-4"/>
        </w:rPr>
        <w:t>v</w:t>
      </w:r>
      <w:r>
        <w:t>o</w:t>
      </w:r>
      <w:r>
        <w:rPr>
          <w:spacing w:val="-4"/>
        </w:rPr>
        <w:t xml:space="preserve"> </w:t>
      </w:r>
      <w:r>
        <w:t>mutations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arte</w:t>
      </w:r>
      <w:r>
        <w:rPr>
          <w:spacing w:val="-2"/>
        </w:rPr>
        <w:t>f</w:t>
      </w:r>
      <w:r>
        <w:t>acts</w:t>
      </w:r>
      <w:r>
        <w:rPr>
          <w:spacing w:val="-7"/>
        </w:rPr>
        <w:t xml:space="preserve"> </w:t>
      </w:r>
      <w:r>
        <w:t>introduced</w:t>
      </w:r>
      <w:r>
        <w:rPr>
          <w:spacing w:val="-9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amplification.</w:t>
      </w:r>
    </w:p>
    <w:p w14:paraId="0611C3E4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E5" w14:textId="77777777" w:rsidR="003A7B18" w:rsidRDefault="00000000">
      <w:pPr>
        <w:spacing w:line="249" w:lineRule="auto"/>
        <w:ind w:left="114" w:right="119" w:hanging="6"/>
        <w:jc w:val="both"/>
      </w:pP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 per</w:t>
      </w:r>
      <w:r>
        <w:rPr>
          <w:spacing w:val="-3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rPr>
          <w:spacing w:val="-3"/>
        </w:rPr>
        <w:t>c</w:t>
      </w:r>
      <w:r>
        <w:t>ycle increases</w:t>
      </w:r>
      <w:r>
        <w:rPr>
          <w:spacing w:val="-7"/>
        </w:rPr>
        <w:t xml:space="preserve"> </w:t>
      </w:r>
      <w:r>
        <w:t>linearly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microsatellite, making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repeats more</w:t>
      </w:r>
      <w:r>
        <w:rPr>
          <w:spacing w:val="3"/>
        </w:rPr>
        <w:t xml:space="preserve"> </w:t>
      </w:r>
      <w:r>
        <w:t>susceptible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errors.</w:t>
      </w:r>
      <w:r>
        <w:rPr>
          <w:spacing w:val="2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 also</w:t>
      </w:r>
      <w:r>
        <w:rPr>
          <w:spacing w:val="2"/>
        </w:rPr>
        <w:t xml:space="preserve"> </w:t>
      </w:r>
      <w:r>
        <w:t>a threshold</w:t>
      </w:r>
      <w:r>
        <w:rPr>
          <w:spacing w:val="7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size,</w:t>
      </w:r>
      <w:r>
        <w:rPr>
          <w:spacing w:val="3"/>
        </w:rPr>
        <w:t xml:space="preserve"> </w:t>
      </w:r>
      <w:r>
        <w:t>typically</w:t>
      </w:r>
      <w:r>
        <w:rPr>
          <w:spacing w:val="6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4–5</w:t>
      </w:r>
      <w:r>
        <w:rPr>
          <w:spacing w:val="2"/>
        </w:rPr>
        <w:t xml:space="preserve"> </w:t>
      </w:r>
      <w:r>
        <w:t>units</w:t>
      </w:r>
      <w:r>
        <w:rPr>
          <w:spacing w:val="3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w w:val="101"/>
        </w:rPr>
        <w:t xml:space="preserve">sequence </w:t>
      </w:r>
      <w:r>
        <w:t>motif,</w:t>
      </w:r>
      <w:r>
        <w:rPr>
          <w:spacing w:val="-5"/>
        </w:rPr>
        <w:t xml:space="preserve"> </w:t>
      </w:r>
      <w:r>
        <w:t>bel</w:t>
      </w:r>
      <w:r>
        <w:rPr>
          <w:spacing w:val="-5"/>
        </w:rPr>
        <w:t>o</w:t>
      </w:r>
      <w:r>
        <w:t>w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PCR-induced</w:t>
      </w:r>
      <w:r>
        <w:rPr>
          <w:spacing w:val="-1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undetectable.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obser</w:t>
      </w:r>
      <w:r>
        <w:rPr>
          <w:spacing w:val="-5"/>
        </w:rPr>
        <w:t>v</w:t>
      </w:r>
      <w:r>
        <w:t>ations,</w:t>
      </w:r>
      <w:r>
        <w:rPr>
          <w:spacing w:val="-11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microsatellite</w:t>
      </w:r>
      <w:r>
        <w:rPr>
          <w:spacing w:val="-11"/>
        </w:rPr>
        <w:t xml:space="preserve"> </w:t>
      </w:r>
      <w:r>
        <w:t>mutation 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introduced</w:t>
      </w:r>
      <w:r>
        <w:rPr>
          <w:spacing w:val="-9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t>amplification.</w:t>
      </w:r>
    </w:p>
    <w:p w14:paraId="0611C3E6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E7" w14:textId="77777777" w:rsidR="003A7B18" w:rsidRDefault="00000000">
      <w:pPr>
        <w:spacing w:line="249" w:lineRule="auto"/>
        <w:ind w:left="114" w:right="95" w:hanging="7"/>
        <w:jc w:val="both"/>
      </w:pP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straight-for</w:t>
      </w:r>
      <w:r>
        <w:rPr>
          <w:spacing w:val="-2"/>
        </w:rPr>
        <w:t>w</w:t>
      </w:r>
      <w:r>
        <w:t>ard</w:t>
      </w:r>
      <w:r>
        <w:rPr>
          <w:spacing w:val="13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account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errors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unique</w:t>
      </w:r>
      <w:r>
        <w:rPr>
          <w:spacing w:val="5"/>
        </w:rPr>
        <w:t xml:space="preserve"> </w:t>
      </w:r>
      <w:r>
        <w:t>molecular</w:t>
      </w:r>
      <w:r>
        <w:rPr>
          <w:spacing w:val="8"/>
        </w:rPr>
        <w:t xml:space="preserve"> </w:t>
      </w:r>
      <w:r>
        <w:t xml:space="preserve">identifiers </w:t>
      </w:r>
      <w:r>
        <w:rPr>
          <w:w w:val="101"/>
        </w:rPr>
        <w:t xml:space="preserve">(UMIs)—short, </w:t>
      </w:r>
      <w:del w:id="94" w:author="Mauro Santibanez-Koref" w:date="2024-11-25T09:28:00Z">
        <w:r w:rsidDel="00FB514A">
          <w:delText>random</w:delText>
        </w:r>
        <w:r w:rsidDel="00FB514A">
          <w:rPr>
            <w:spacing w:val="5"/>
          </w:rPr>
          <w:delText xml:space="preserve"> </w:delText>
        </w:r>
      </w:del>
      <w:r>
        <w:t>nucleotide</w:t>
      </w:r>
      <w:r>
        <w:rPr>
          <w:spacing w:val="7"/>
        </w:rPr>
        <w:t xml:space="preserve"> </w:t>
      </w:r>
      <w:r>
        <w:t>sequences</w:t>
      </w:r>
      <w:r>
        <w:rPr>
          <w:spacing w:val="7"/>
        </w:rPr>
        <w:t xml:space="preserve"> </w:t>
      </w:r>
      <w:r>
        <w:t>attached</w:t>
      </w:r>
      <w:r>
        <w:rPr>
          <w:spacing w:val="5"/>
        </w:rPr>
        <w:t xml:space="preserve"> </w:t>
      </w:r>
      <w:r>
        <w:t>to ind</w:t>
      </w:r>
      <w:r>
        <w:rPr>
          <w:spacing w:val="-5"/>
        </w:rPr>
        <w:t>i</w:t>
      </w:r>
      <w:r>
        <w:t>vidual</w:t>
      </w:r>
      <w:r>
        <w:rPr>
          <w:spacing w:val="7"/>
        </w:rPr>
        <w:t xml:space="preserve"> </w:t>
      </w:r>
      <w:r>
        <w:t>D</w:t>
      </w:r>
      <w:r>
        <w:rPr>
          <w:spacing w:val="-7"/>
        </w:rPr>
        <w:t>N</w:t>
      </w:r>
      <w:r>
        <w:t>A</w:t>
      </w:r>
      <w:r>
        <w:rPr>
          <w:spacing w:val="3"/>
        </w:rPr>
        <w:t xml:space="preserve"> </w:t>
      </w:r>
      <w:r>
        <w:t>molecules</w:t>
      </w:r>
      <w:r>
        <w:rPr>
          <w:spacing w:val="7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to amplification.</w:t>
      </w:r>
      <w:r>
        <w:rPr>
          <w:spacing w:val="10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sequencing,</w:t>
      </w:r>
      <w:r>
        <w:rPr>
          <w:spacing w:val="8"/>
        </w:rPr>
        <w:t xml:space="preserve"> </w:t>
      </w:r>
      <w:r>
        <w:t>reads</w:t>
      </w:r>
      <w:r>
        <w:rPr>
          <w:spacing w:val="3"/>
        </w:rPr>
        <w:t xml:space="preserve"> </w:t>
      </w:r>
      <w:r>
        <w:rPr>
          <w:w w:val="101"/>
        </w:rPr>
        <w:t xml:space="preserve">are </w:t>
      </w:r>
      <w:r>
        <w:t>grouped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”UMI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amilies”</w:t>
      </w:r>
      <w:r>
        <w:rPr>
          <w:spacing w:val="6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shared</w:t>
      </w:r>
      <w:r>
        <w:rPr>
          <w:spacing w:val="4"/>
        </w:rPr>
        <w:t xml:space="preserve"> </w:t>
      </w:r>
      <w:r>
        <w:t>origin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template</w:t>
      </w:r>
      <w:r>
        <w:rPr>
          <w:spacing w:val="5"/>
        </w:rPr>
        <w:t xml:space="preserve"> </w:t>
      </w:r>
      <w:r>
        <w:t>molecule.</w:t>
      </w:r>
      <w:r>
        <w:rPr>
          <w:spacing w:val="29"/>
        </w:rPr>
        <w:t xml:space="preserve"> </w:t>
      </w:r>
      <w:r>
        <w:t>A consensus</w:t>
      </w:r>
      <w:r>
        <w:rPr>
          <w:spacing w:val="7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rPr>
          <w:w w:val="101"/>
        </w:rPr>
        <w:t xml:space="preserve">is </w:t>
      </w:r>
      <w:r>
        <w:t>then</w:t>
      </w:r>
      <w:r>
        <w:rPr>
          <w:spacing w:val="2"/>
        </w:rPr>
        <w:t xml:space="preserve"> </w:t>
      </w:r>
      <w:r>
        <w:t>der</w:t>
      </w:r>
      <w:r>
        <w:rPr>
          <w:spacing w:val="-5"/>
        </w:rPr>
        <w:t>i</w:t>
      </w:r>
      <w:r>
        <w:rPr>
          <w:spacing w:val="-3"/>
        </w:rPr>
        <w:t>v</w:t>
      </w:r>
      <w:r>
        <w:t>ed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amil</w:t>
      </w:r>
      <w:r>
        <w:rPr>
          <w:spacing w:val="-13"/>
        </w:rPr>
        <w:t>y</w:t>
      </w:r>
      <w:r>
        <w:t>,</w:t>
      </w:r>
      <w:r>
        <w:rPr>
          <w:spacing w:val="5"/>
        </w:rPr>
        <w:t xml:space="preserve"> </w:t>
      </w:r>
      <w:r>
        <w:t>typically</w:t>
      </w:r>
      <w:r>
        <w:rPr>
          <w:spacing w:val="5"/>
        </w:rPr>
        <w:t xml:space="preserve"> </w:t>
      </w:r>
      <w:r>
        <w:t>by selecting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sequence,</w:t>
      </w:r>
      <w:r>
        <w:rPr>
          <w:spacing w:val="7"/>
        </w:rPr>
        <w:t xml:space="preserve"> </w:t>
      </w:r>
      <w:r>
        <w:t>to represent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allele.</w:t>
      </w:r>
      <w:r>
        <w:rPr>
          <w:spacing w:val="21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rPr>
          <w:w w:val="101"/>
        </w:rPr>
        <w:t xml:space="preserve">this </w:t>
      </w:r>
      <w:r>
        <w:t>method</w:t>
      </w:r>
      <w:r>
        <w:rPr>
          <w:spacing w:val="-18"/>
        </w:rPr>
        <w:t xml:space="preserve"> </w:t>
      </w:r>
      <w:r>
        <w:rPr>
          <w:w w:val="96"/>
        </w:rPr>
        <w:t>e</w:t>
      </w:r>
      <w:r>
        <w:rPr>
          <w:spacing w:val="-5"/>
          <w:w w:val="96"/>
        </w:rPr>
        <w:t>f</w:t>
      </w:r>
      <w:r>
        <w:rPr>
          <w:w w:val="96"/>
        </w:rPr>
        <w:t>fect</w:t>
      </w:r>
      <w:r>
        <w:rPr>
          <w:spacing w:val="-5"/>
          <w:w w:val="96"/>
        </w:rPr>
        <w:t>i</w:t>
      </w:r>
      <w:r>
        <w:rPr>
          <w:spacing w:val="-3"/>
          <w:w w:val="96"/>
        </w:rPr>
        <w:t>v</w:t>
      </w:r>
      <w:r>
        <w:rPr>
          <w:w w:val="96"/>
        </w:rPr>
        <w:t>ely</w:t>
      </w:r>
      <w:r>
        <w:rPr>
          <w:spacing w:val="10"/>
          <w:w w:val="96"/>
        </w:rPr>
        <w:t xml:space="preserve"> </w:t>
      </w:r>
      <w:r>
        <w:rPr>
          <w:w w:val="96"/>
        </w:rPr>
        <w:t>eliminates</w:t>
      </w:r>
      <w:r>
        <w:rPr>
          <w:spacing w:val="10"/>
          <w:w w:val="9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w w:val="97"/>
        </w:rPr>
        <w:t>majority</w:t>
      </w:r>
      <w:r>
        <w:rPr>
          <w:spacing w:val="1"/>
          <w:w w:val="9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97"/>
        </w:rPr>
        <w:t>PCR-induced</w:t>
      </w:r>
      <w:r>
        <w:rPr>
          <w:spacing w:val="1"/>
          <w:w w:val="97"/>
        </w:rPr>
        <w:t xml:space="preserve"> </w:t>
      </w:r>
      <w:r>
        <w:t>errors,</w:t>
      </w:r>
      <w:r>
        <w:rPr>
          <w:spacing w:val="-1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w w:val="96"/>
        </w:rPr>
        <w:t>significantly</w:t>
      </w:r>
      <w:r>
        <w:rPr>
          <w:spacing w:val="2"/>
          <w:w w:val="96"/>
        </w:rPr>
        <w:t xml:space="preserve"> </w:t>
      </w:r>
      <w:r>
        <w:t>reduces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reads</w:t>
      </w:r>
      <w:r>
        <w:rPr>
          <w:spacing w:val="-13"/>
        </w:rPr>
        <w:t xml:space="preserve"> </w:t>
      </w:r>
      <w:r>
        <w:rPr>
          <w:spacing w:val="-4"/>
          <w:w w:val="96"/>
        </w:rPr>
        <w:t>a</w:t>
      </w:r>
      <w:r>
        <w:rPr>
          <w:spacing w:val="-5"/>
          <w:w w:val="96"/>
        </w:rPr>
        <w:t>v</w:t>
      </w:r>
      <w:r>
        <w:rPr>
          <w:w w:val="96"/>
        </w:rPr>
        <w:t>ailable</w:t>
      </w:r>
      <w:r>
        <w:rPr>
          <w:spacing w:val="9"/>
          <w:w w:val="96"/>
        </w:rPr>
        <w:t xml:space="preserve"> </w:t>
      </w:r>
      <w:r>
        <w:t xml:space="preserve">for </w:t>
      </w:r>
      <w:r>
        <w:rPr>
          <w:w w:val="97"/>
        </w:rPr>
        <w:t xml:space="preserve">analysis, </w:t>
      </w:r>
      <w:r>
        <w:t>and</w:t>
      </w:r>
      <w:r>
        <w:rPr>
          <w:spacing w:val="-10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rPr>
          <w:w w:val="97"/>
        </w:rPr>
        <w:t xml:space="preserve">requires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rPr>
          <w:w w:val="97"/>
        </w:rPr>
        <w:t xml:space="preserve">sequencing </w:t>
      </w:r>
      <w:r>
        <w:t>depth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>f</w:t>
      </w:r>
      <w:r>
        <w:t>fect</w:t>
      </w:r>
      <w:r>
        <w:rPr>
          <w:spacing w:val="-5"/>
        </w:rPr>
        <w:t>i</w:t>
      </w:r>
      <w:r>
        <w:rPr>
          <w:spacing w:val="-3"/>
        </w:rPr>
        <w:t>v</w:t>
      </w:r>
      <w:r>
        <w:t>e.</w:t>
      </w:r>
      <w:r>
        <w:rPr>
          <w:spacing w:val="-11"/>
        </w:rPr>
        <w:t xml:space="preserve"> </w:t>
      </w:r>
      <w:r>
        <w:rPr>
          <w:w w:val="97"/>
        </w:rPr>
        <w:t xml:space="preserve">Despite </w:t>
      </w:r>
      <w:r>
        <w:t>this,</w:t>
      </w:r>
      <w:r>
        <w:rPr>
          <w:spacing w:val="-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rPr>
          <w:spacing w:val="-3"/>
          <w:w w:val="96"/>
        </w:rPr>
        <w:t>e</w:t>
      </w:r>
      <w:r>
        <w:rPr>
          <w:w w:val="96"/>
        </w:rPr>
        <w:t>xplored</w:t>
      </w:r>
      <w:r>
        <w:rPr>
          <w:spacing w:val="7"/>
          <w:w w:val="9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reliable</w:t>
      </w:r>
      <w:r>
        <w:rPr>
          <w:spacing w:val="-20"/>
        </w:rPr>
        <w:t xml:space="preserve"> </w:t>
      </w:r>
      <w:r>
        <w:t>technique for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microsatellite</w:t>
      </w:r>
      <w:r>
        <w:rPr>
          <w:spacing w:val="-11"/>
        </w:rPr>
        <w:t xml:space="preserve"> </w:t>
      </w:r>
      <w:r>
        <w:t>genotyping,</w:t>
      </w:r>
      <w:r>
        <w:rPr>
          <w:spacing w:val="-9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forensic</w:t>
      </w:r>
      <w:r>
        <w:rPr>
          <w:spacing w:val="-6"/>
        </w:rPr>
        <w:t xml:space="preserve"> </w:t>
      </w:r>
      <w:r>
        <w:t>applications.</w:t>
      </w:r>
    </w:p>
    <w:p w14:paraId="0611C3E8" w14:textId="77777777" w:rsidR="003A7B18" w:rsidRDefault="003A7B18">
      <w:pPr>
        <w:spacing w:before="12" w:line="260" w:lineRule="exact"/>
        <w:rPr>
          <w:sz w:val="26"/>
          <w:szCs w:val="26"/>
        </w:rPr>
      </w:pPr>
    </w:p>
    <w:p w14:paraId="0611C3E9" w14:textId="77777777" w:rsidR="003A7B18" w:rsidRDefault="00000000">
      <w:pPr>
        <w:ind w:left="114" w:right="576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w w:val="95"/>
          <w:sz w:val="24"/>
          <w:szCs w:val="24"/>
        </w:rPr>
        <w:t>ALLELE</w:t>
      </w:r>
      <w:r>
        <w:rPr>
          <w:b/>
          <w:spacing w:val="9"/>
          <w:w w:val="95"/>
          <w:sz w:val="24"/>
          <w:szCs w:val="24"/>
        </w:rPr>
        <w:t xml:space="preserve"> </w:t>
      </w:r>
      <w:r>
        <w:rPr>
          <w:b/>
          <w:sz w:val="24"/>
          <w:szCs w:val="24"/>
        </w:rPr>
        <w:t>FRE</w:t>
      </w:r>
      <w:r>
        <w:rPr>
          <w:b/>
          <w:spacing w:val="-2"/>
          <w:sz w:val="24"/>
          <w:szCs w:val="24"/>
        </w:rPr>
        <w:t>Q</w:t>
      </w:r>
      <w:r>
        <w:rPr>
          <w:b/>
          <w:sz w:val="24"/>
          <w:szCs w:val="24"/>
        </w:rPr>
        <w:t>UENCY</w:t>
      </w:r>
      <w:r>
        <w:rPr>
          <w:b/>
          <w:spacing w:val="-18"/>
          <w:sz w:val="24"/>
          <w:szCs w:val="24"/>
        </w:rPr>
        <w:t xml:space="preserve"> </w:t>
      </w:r>
      <w:r>
        <w:rPr>
          <w:b/>
          <w:sz w:val="24"/>
          <w:szCs w:val="24"/>
        </w:rPr>
        <w:t>ANA</w:t>
      </w:r>
      <w:r>
        <w:rPr>
          <w:b/>
          <w:spacing w:val="-29"/>
          <w:sz w:val="24"/>
          <w:szCs w:val="24"/>
        </w:rPr>
        <w:t>L</w:t>
      </w:r>
      <w:r>
        <w:rPr>
          <w:b/>
          <w:sz w:val="24"/>
          <w:szCs w:val="24"/>
        </w:rPr>
        <w:t>YSIS</w:t>
      </w:r>
    </w:p>
    <w:p w14:paraId="0611C3EA" w14:textId="77777777" w:rsidR="003A7B18" w:rsidRDefault="003A7B18">
      <w:pPr>
        <w:spacing w:line="100" w:lineRule="exact"/>
        <w:rPr>
          <w:sz w:val="10"/>
          <w:szCs w:val="10"/>
        </w:rPr>
      </w:pPr>
    </w:p>
    <w:p w14:paraId="0611C3EB" w14:textId="77777777" w:rsidR="003A7B18" w:rsidRDefault="00000000">
      <w:pPr>
        <w:spacing w:line="249" w:lineRule="auto"/>
        <w:ind w:left="105" w:right="85" w:firstLine="9"/>
        <w:jc w:val="both"/>
        <w:rPr>
          <w:ins w:id="95" w:author="Mauro Santibanez-Koref" w:date="2024-11-25T08:57:00Z"/>
        </w:rPr>
      </w:pP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earlier</w:t>
      </w:r>
      <w:r>
        <w:rPr>
          <w:spacing w:val="-10"/>
        </w:rPr>
        <w:t xml:space="preserve"> </w:t>
      </w:r>
      <w:r>
        <w:t>stud</w:t>
      </w:r>
      <w:r>
        <w:rPr>
          <w:spacing w:val="-13"/>
        </w:rPr>
        <w:t>y</w:t>
      </w:r>
      <w:r>
        <w:t>,</w:t>
      </w:r>
      <w:r>
        <w:rPr>
          <w:spacing w:val="-1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w w:val="96"/>
        </w:rPr>
        <w:t>i</w:t>
      </w:r>
      <w:r>
        <w:rPr>
          <w:spacing w:val="-8"/>
          <w:w w:val="96"/>
        </w:rPr>
        <w:t>n</w:t>
      </w:r>
      <w:r>
        <w:rPr>
          <w:spacing w:val="-3"/>
          <w:w w:val="96"/>
        </w:rPr>
        <w:t>v</w:t>
      </w:r>
      <w:r>
        <w:rPr>
          <w:w w:val="96"/>
        </w:rPr>
        <w:t>esti</w:t>
      </w:r>
      <w:r>
        <w:rPr>
          <w:spacing w:val="-1"/>
          <w:w w:val="96"/>
        </w:rPr>
        <w:t>g</w:t>
      </w:r>
      <w:r>
        <w:rPr>
          <w:w w:val="96"/>
        </w:rPr>
        <w:t>ated</w:t>
      </w:r>
      <w:r>
        <w:rPr>
          <w:spacing w:val="14"/>
          <w:w w:val="96"/>
        </w:rPr>
        <w:t xml:space="preserve"> </w:t>
      </w:r>
      <w:r>
        <w:rPr>
          <w:w w:val="96"/>
        </w:rPr>
        <w:t>di</w:t>
      </w:r>
      <w:r>
        <w:rPr>
          <w:spacing w:val="-5"/>
          <w:w w:val="96"/>
        </w:rPr>
        <w:t>f</w:t>
      </w:r>
      <w:r>
        <w:rPr>
          <w:w w:val="96"/>
        </w:rPr>
        <w:t>ferences</w:t>
      </w:r>
      <w:r>
        <w:rPr>
          <w:spacing w:val="11"/>
          <w:w w:val="9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w w:val="96"/>
        </w:rPr>
        <w:t>frequen</w:t>
      </w:r>
      <w:r>
        <w:rPr>
          <w:spacing w:val="-3"/>
          <w:w w:val="96"/>
        </w:rPr>
        <w:t>c</w:t>
      </w:r>
      <w:r>
        <w:rPr>
          <w:w w:val="96"/>
        </w:rPr>
        <w:t>y</w:t>
      </w:r>
      <w:r>
        <w:rPr>
          <w:spacing w:val="10"/>
          <w:w w:val="9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96"/>
        </w:rPr>
        <w:t>di</w:t>
      </w:r>
      <w:r>
        <w:rPr>
          <w:spacing w:val="-5"/>
          <w:w w:val="96"/>
        </w:rPr>
        <w:t>f</w:t>
      </w:r>
      <w:r>
        <w:rPr>
          <w:w w:val="96"/>
        </w:rPr>
        <w:t>ferent</w:t>
      </w:r>
      <w:r>
        <w:rPr>
          <w:spacing w:val="9"/>
          <w:w w:val="96"/>
        </w:rPr>
        <w:t xml:space="preserve"> </w:t>
      </w:r>
      <w:r>
        <w:t>length</w:t>
      </w:r>
      <w:r>
        <w:rPr>
          <w:spacing w:val="-15"/>
        </w:rPr>
        <w:t xml:space="preserve"> </w:t>
      </w:r>
      <w:commentRangeStart w:id="96"/>
      <w:r>
        <w:t>alleles</w:t>
      </w:r>
      <w:commentRangeEnd w:id="96"/>
      <w:r w:rsidR="00D74102">
        <w:rPr>
          <w:rStyle w:val="CommentReference"/>
        </w:rPr>
        <w:commentReference w:id="96"/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MMRp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MMRd</w:t>
      </w:r>
      <w:proofErr w:type="spellEnd"/>
      <w:r>
        <w:rPr>
          <w:spacing w:val="-18"/>
        </w:rPr>
        <w:t xml:space="preserve"> </w:t>
      </w:r>
      <w:r>
        <w:t>samples</w:t>
      </w:r>
      <w:r>
        <w:rPr>
          <w:spacing w:val="-19"/>
        </w:rPr>
        <w:t xml:space="preserve"> </w:t>
      </w:r>
      <w:r>
        <w:t>in CRC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EC</w:t>
      </w:r>
      <w:r>
        <w:rPr>
          <w:spacing w:val="2"/>
        </w:rPr>
        <w:t xml:space="preserve"> </w:t>
      </w:r>
      <w:r>
        <w:t>(cite</w:t>
      </w:r>
      <w:r>
        <w:rPr>
          <w:spacing w:val="2"/>
        </w:rPr>
        <w:t xml:space="preserve"> </w:t>
      </w:r>
      <w:r>
        <w:t>pr</w:t>
      </w:r>
      <w:r>
        <w:rPr>
          <w:spacing w:val="-5"/>
        </w:rPr>
        <w:t>e</w:t>
      </w:r>
      <w:r>
        <w:t>vious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ork?).</w:t>
      </w:r>
      <w:r>
        <w:rPr>
          <w:spacing w:val="1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</w:t>
      </w:r>
      <w:r>
        <w:rPr>
          <w:spacing w:val="-8"/>
        </w:rPr>
        <w:t>r</w:t>
      </w:r>
      <w:r>
        <w:t>,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7"/>
        </w:rPr>
        <w:t xml:space="preserve"> </w:t>
      </w:r>
      <w:r>
        <w:t>of length</w:t>
      </w:r>
      <w:r>
        <w:rPr>
          <w:spacing w:val="4"/>
        </w:rPr>
        <w:t xml:space="preserve"> </w:t>
      </w:r>
      <w:r>
        <w:t>alleles</w:t>
      </w:r>
      <w:r>
        <w:rPr>
          <w:spacing w:val="4"/>
        </w:rPr>
        <w:t xml:space="preserve"> </w:t>
      </w:r>
      <w:r>
        <w:t>corresponding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deletions</w:t>
      </w:r>
      <w:r>
        <w:rPr>
          <w:spacing w:val="7"/>
        </w:rPr>
        <w:t xml:space="preserve"> </w:t>
      </w:r>
      <w:r>
        <w:t>(-1,</w:t>
      </w:r>
      <w:r>
        <w:rPr>
          <w:spacing w:val="2"/>
        </w:rPr>
        <w:t xml:space="preserve"> </w:t>
      </w:r>
      <w:r>
        <w:t>-2)</w:t>
      </w:r>
      <w:r>
        <w:rPr>
          <w:spacing w:val="2"/>
        </w:rPr>
        <w:t xml:space="preserve"> </w:t>
      </w:r>
      <w:r>
        <w:rPr>
          <w:w w:val="101"/>
        </w:rPr>
        <w:t xml:space="preserve">are </w:t>
      </w:r>
      <w:r>
        <w:t>significantly</w:t>
      </w:r>
      <w:r>
        <w:rPr>
          <w:spacing w:val="-10"/>
        </w:rPr>
        <w:t xml:space="preserve"> </w:t>
      </w:r>
      <w:r>
        <w:t xml:space="preserve">higher in the </w:t>
      </w:r>
      <w:proofErr w:type="spellStart"/>
      <w:r>
        <w:t>MMRd</w:t>
      </w:r>
      <w:proofErr w:type="spellEnd"/>
      <w:r>
        <w:t xml:space="preserve"> group than the </w:t>
      </w:r>
      <w:proofErr w:type="spellStart"/>
      <w:r>
        <w:t>MMRp</w:t>
      </w:r>
      <w:proofErr w:type="spellEnd"/>
      <w:r>
        <w:t xml:space="preserve"> group as </w:t>
      </w:r>
      <w:r>
        <w:rPr>
          <w:spacing w:val="-3"/>
        </w:rPr>
        <w:t>e</w:t>
      </w:r>
      <w:r>
        <w:t>xpected.</w:t>
      </w:r>
      <w:r>
        <w:rPr>
          <w:spacing w:val="12"/>
        </w:rPr>
        <w:t xml:space="preserve"> </w:t>
      </w:r>
      <w:r>
        <w:t>Cruciall</w:t>
      </w:r>
      <w:r>
        <w:rPr>
          <w:spacing w:val="-13"/>
        </w:rPr>
        <w:t>y</w:t>
      </w:r>
      <w:r>
        <w:t xml:space="preserve">, this pattern </w:t>
      </w:r>
      <w:r>
        <w:rPr>
          <w:spacing w:val="-2"/>
        </w:rPr>
        <w:t>w</w:t>
      </w:r>
      <w:r>
        <w:t>as not obser</w:t>
      </w:r>
      <w:r>
        <w:rPr>
          <w:spacing w:val="-3"/>
        </w:rPr>
        <w:t>v</w:t>
      </w:r>
      <w:r>
        <w:t>ed for the</w:t>
      </w:r>
      <w:r>
        <w:rPr>
          <w:spacing w:val="1"/>
        </w:rPr>
        <w:t xml:space="preserve"> </w:t>
      </w:r>
      <w:r>
        <w:t>insertions,</w:t>
      </w:r>
      <w:r>
        <w:rPr>
          <w:spacing w:val="9"/>
        </w:rPr>
        <w:t xml:space="preserve"> </w:t>
      </w:r>
      <w:r>
        <w:t>more</w:t>
      </w:r>
      <w:r>
        <w:rPr>
          <w:spacing w:val="-3"/>
        </w:rPr>
        <w:t>ov</w:t>
      </w:r>
      <w:r>
        <w:t>er</w:t>
      </w:r>
      <w:r>
        <w:rPr>
          <w:spacing w:val="6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seemed</w:t>
      </w:r>
      <w:r>
        <w:rPr>
          <w:spacing w:val="5"/>
        </w:rPr>
        <w:t xml:space="preserve"> </w:t>
      </w:r>
      <w:r>
        <w:t>to suggest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3"/>
        </w:rPr>
        <w:t xml:space="preserve"> </w:t>
      </w:r>
      <w:r>
        <w:t>is more</w:t>
      </w:r>
      <w:r>
        <w:rPr>
          <w:spacing w:val="3"/>
        </w:rPr>
        <w:t xml:space="preserve"> </w:t>
      </w:r>
      <w:r>
        <w:t>frequent</w:t>
      </w:r>
      <w:r>
        <w:rPr>
          <w:spacing w:val="5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spellStart"/>
      <w:r>
        <w:t>MMRp</w:t>
      </w:r>
      <w:proofErr w:type="spellEnd"/>
      <w:r>
        <w:rPr>
          <w:spacing w:val="5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rPr>
          <w:w w:val="101"/>
        </w:rPr>
        <w:t xml:space="preserve">instead. </w:t>
      </w:r>
      <w:r>
        <w:t>While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pattern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2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in both</w:t>
      </w:r>
      <w:r>
        <w:rPr>
          <w:spacing w:val="2"/>
        </w:rPr>
        <w:t xml:space="preserve"> </w:t>
      </w:r>
      <w:r>
        <w:t>CRC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EC</w:t>
      </w:r>
      <w:r>
        <w:rPr>
          <w:spacing w:val="1"/>
        </w:rPr>
        <w:t xml:space="preserve"> </w:t>
      </w:r>
      <w:r>
        <w:t>datasets,</w:t>
      </w:r>
      <w:r>
        <w:rPr>
          <w:spacing w:val="9"/>
        </w:rPr>
        <w:t xml:space="preserve"> </w:t>
      </w:r>
      <w:r>
        <w:t xml:space="preserve">it </w:t>
      </w:r>
      <w:r>
        <w:rPr>
          <w:spacing w:val="-2"/>
        </w:rPr>
        <w:t>w</w:t>
      </w:r>
      <w:r>
        <w:t>as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clearly</w:t>
      </w:r>
      <w:r>
        <w:rPr>
          <w:spacing w:val="4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in CRC,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rPr>
          <w:w w:val="101"/>
        </w:rPr>
        <w:t xml:space="preserve">suggests </w:t>
      </w:r>
      <w:r>
        <w:rPr>
          <w:w w:val="98"/>
        </w:rPr>
        <w:t>tissue-specific</w:t>
      </w:r>
      <w:r>
        <w:rPr>
          <w:spacing w:val="1"/>
          <w:w w:val="98"/>
        </w:rPr>
        <w:t xml:space="preserve"> </w:t>
      </w:r>
      <w:r>
        <w:t>di</w:t>
      </w:r>
      <w:r>
        <w:rPr>
          <w:spacing w:val="-5"/>
        </w:rPr>
        <w:t>f</w:t>
      </w:r>
      <w:r>
        <w:t>ferences.</w:t>
      </w:r>
    </w:p>
    <w:p w14:paraId="4125BC99" w14:textId="77777777" w:rsidR="00C471FD" w:rsidRDefault="00C471FD">
      <w:pPr>
        <w:spacing w:line="249" w:lineRule="auto"/>
        <w:ind w:left="105" w:right="85" w:firstLine="9"/>
        <w:jc w:val="both"/>
        <w:rPr>
          <w:ins w:id="97" w:author="Mauro Santibanez-Koref" w:date="2024-11-25T08:57:00Z"/>
        </w:rPr>
      </w:pPr>
    </w:p>
    <w:p w14:paraId="01308761" w14:textId="2B8E12B9" w:rsidR="00C471FD" w:rsidRDefault="00C471FD">
      <w:pPr>
        <w:spacing w:line="249" w:lineRule="auto"/>
        <w:ind w:left="105" w:right="85" w:firstLine="9"/>
        <w:jc w:val="both"/>
        <w:rPr>
          <w:ins w:id="98" w:author="Mauro Santibanez-Koref" w:date="2024-11-25T09:06:00Z"/>
        </w:rPr>
      </w:pPr>
      <w:ins w:id="99" w:author="Mauro Santibanez-Koref" w:date="2024-11-25T08:57:00Z">
        <w:r>
          <w:t xml:space="preserve">Present </w:t>
        </w:r>
      </w:ins>
      <w:ins w:id="100" w:author="Mauro Santibanez-Koref" w:date="2024-11-25T09:11:00Z">
        <w:r w:rsidR="00A95A1E">
          <w:t xml:space="preserve">an </w:t>
        </w:r>
      </w:ins>
      <w:ins w:id="101" w:author="Mauro Santibanez-Koref" w:date="2024-11-25T08:57:00Z">
        <w:r>
          <w:t>example here.</w:t>
        </w:r>
      </w:ins>
      <w:ins w:id="102" w:author="Mauro Santibanez-Koref" w:date="2024-11-25T09:06:00Z">
        <w:r w:rsidR="00F104D0">
          <w:t xml:space="preserve"> Introduce </w:t>
        </w:r>
        <w:proofErr w:type="spellStart"/>
        <w:r w:rsidR="00F104D0">
          <w:t>term</w:t>
        </w:r>
        <w:r w:rsidR="00003FF2">
          <w:t>inoly</w:t>
        </w:r>
        <w:proofErr w:type="spellEnd"/>
        <w:r w:rsidR="00003FF2">
          <w:t>.</w:t>
        </w:r>
      </w:ins>
    </w:p>
    <w:p w14:paraId="0EAD30DB" w14:textId="77777777" w:rsidR="00003FF2" w:rsidRDefault="00003FF2">
      <w:pPr>
        <w:spacing w:line="249" w:lineRule="auto"/>
        <w:ind w:left="105" w:right="85" w:firstLine="9"/>
        <w:jc w:val="both"/>
      </w:pPr>
    </w:p>
    <w:p w14:paraId="0611C3EC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ED" w14:textId="77777777" w:rsidR="003A7B18" w:rsidRDefault="00000000">
      <w:pPr>
        <w:spacing w:line="249" w:lineRule="auto"/>
        <w:ind w:left="114" w:right="119" w:hanging="6"/>
        <w:jc w:val="both"/>
      </w:pPr>
      <w:r>
        <w:t>The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>f</w:t>
      </w:r>
      <w:r>
        <w:t>fering</w:t>
      </w:r>
      <w:r>
        <w:rPr>
          <w:spacing w:val="-14"/>
        </w:rPr>
        <w:t xml:space="preserve"> </w:t>
      </w:r>
      <w:proofErr w:type="spellStart"/>
      <w:r>
        <w:t>beh</w:t>
      </w:r>
      <w:r>
        <w:rPr>
          <w:spacing w:val="-4"/>
        </w:rPr>
        <w:t>a</w:t>
      </w:r>
      <w:r>
        <w:t>viour</w:t>
      </w:r>
      <w:proofErr w:type="spellEnd"/>
      <w:r>
        <w:rPr>
          <w:spacing w:val="-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insertion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deletion</w:t>
      </w:r>
      <w:r>
        <w:rPr>
          <w:spacing w:val="-13"/>
        </w:rPr>
        <w:t xml:space="preserve"> </w:t>
      </w:r>
      <w:r>
        <w:t>alleles</w:t>
      </w:r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MMRp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MMRd</w:t>
      </w:r>
      <w:proofErr w:type="spellEnd"/>
      <w:r>
        <w:rPr>
          <w:spacing w:val="-12"/>
        </w:rPr>
        <w:t xml:space="preserve"> </w:t>
      </w:r>
      <w:commentRangeStart w:id="103"/>
      <w:r>
        <w:t>samples</w:t>
      </w:r>
      <w:r>
        <w:rPr>
          <w:spacing w:val="-13"/>
        </w:rPr>
        <w:t xml:space="preserve"> </w:t>
      </w:r>
      <w:r>
        <w:t>challenges</w:t>
      </w:r>
      <w:r>
        <w:rPr>
          <w:spacing w:val="-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assumptio</w:t>
      </w:r>
      <w:commentRangeEnd w:id="103"/>
      <w:r w:rsidR="00F104D0">
        <w:rPr>
          <w:rStyle w:val="CommentReference"/>
        </w:rPr>
        <w:commentReference w:id="103"/>
      </w:r>
      <w:r>
        <w:t>n</w:t>
      </w:r>
      <w:r>
        <w:rPr>
          <w:spacing w:val="-1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MMRd</w:t>
      </w:r>
      <w:proofErr w:type="spellEnd"/>
      <w:r>
        <w:rPr>
          <w:spacing w:val="-12"/>
        </w:rPr>
        <w:t xml:space="preserve"> </w:t>
      </w:r>
      <w:r>
        <w:t>phenotype</w:t>
      </w:r>
      <w:r>
        <w:rPr>
          <w:spacing w:val="-17"/>
        </w:rPr>
        <w:t xml:space="preserve"> </w:t>
      </w:r>
      <w:r>
        <w:t>un</w:t>
      </w:r>
      <w:r>
        <w:rPr>
          <w:spacing w:val="-5"/>
        </w:rPr>
        <w:t>i</w:t>
      </w:r>
      <w:r>
        <w:rPr>
          <w:spacing w:val="-3"/>
        </w:rPr>
        <w:t>v</w:t>
      </w:r>
      <w:r>
        <w:t>ersally</w:t>
      </w:r>
      <w:r>
        <w:rPr>
          <w:spacing w:val="-18"/>
        </w:rPr>
        <w:t xml:space="preserve"> </w:t>
      </w:r>
      <w:r>
        <w:t>increases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-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mutations,</w:t>
      </w:r>
      <w:r>
        <w:rPr>
          <w:spacing w:val="-17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insertions.</w:t>
      </w:r>
      <w:r>
        <w:rPr>
          <w:spacing w:val="-5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w</w:t>
      </w:r>
      <w:r>
        <w:t>o possible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t>xplanations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discrepan</w:t>
      </w:r>
      <w:r>
        <w:rPr>
          <w:spacing w:val="-3"/>
        </w:rPr>
        <w:t>c</w:t>
      </w:r>
      <w:r>
        <w:t>y</w:t>
      </w:r>
      <w:r>
        <w:rPr>
          <w:spacing w:val="-10"/>
        </w:rPr>
        <w:t xml:space="preserve"> </w:t>
      </w:r>
      <w:r>
        <w:t>:</w:t>
      </w:r>
    </w:p>
    <w:p w14:paraId="0611C3EE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EF" w14:textId="77777777" w:rsidR="003A7B18" w:rsidRDefault="00000000">
      <w:pPr>
        <w:spacing w:line="249" w:lineRule="auto"/>
        <w:ind w:left="612" w:right="116" w:hanging="249"/>
        <w:jc w:val="both"/>
      </w:pPr>
      <w:r>
        <w:t>1.</w:t>
      </w:r>
      <w:r>
        <w:rPr>
          <w:spacing w:val="48"/>
        </w:rPr>
        <w:t xml:space="preserve"> </w:t>
      </w:r>
      <w:r>
        <w:t>PCR</w:t>
      </w:r>
      <w:r>
        <w:rPr>
          <w:spacing w:val="43"/>
        </w:rPr>
        <w:t xml:space="preserve"> </w:t>
      </w:r>
      <w:r>
        <w:rPr>
          <w:w w:val="114"/>
        </w:rPr>
        <w:t>er</w:t>
      </w:r>
      <w:r>
        <w:rPr>
          <w:spacing w:val="-5"/>
          <w:w w:val="114"/>
        </w:rPr>
        <w:t>r</w:t>
      </w:r>
      <w:r>
        <w:rPr>
          <w:w w:val="114"/>
        </w:rPr>
        <w:t>ors.</w:t>
      </w:r>
      <w:r>
        <w:rPr>
          <w:spacing w:val="22"/>
          <w:w w:val="1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12"/>
        </w:rPr>
        <w:t xml:space="preserve"> </w:t>
      </w:r>
      <w:r>
        <w:t>+1</w:t>
      </w:r>
      <w:r>
        <w:rPr>
          <w:spacing w:val="7"/>
        </w:rPr>
        <w:t xml:space="preserve"> </w:t>
      </w:r>
      <w:r>
        <w:t>alleles</w:t>
      </w:r>
      <w:r>
        <w:rPr>
          <w:spacing w:val="10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simply</w:t>
      </w:r>
      <w:r>
        <w:rPr>
          <w:spacing w:val="10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PCR</w:t>
      </w:r>
      <w:r>
        <w:rPr>
          <w:spacing w:val="9"/>
        </w:rPr>
        <w:t xml:space="preserve"> </w:t>
      </w:r>
      <w:r>
        <w:t>sequencing</w:t>
      </w:r>
      <w:r>
        <w:rPr>
          <w:spacing w:val="14"/>
        </w:rPr>
        <w:t xml:space="preserve"> </w:t>
      </w:r>
      <w:r>
        <w:t>arti</w:t>
      </w:r>
      <w:r>
        <w:rPr>
          <w:spacing w:val="-2"/>
        </w:rPr>
        <w:t>f</w:t>
      </w:r>
      <w:r>
        <w:t>acts,</w:t>
      </w:r>
      <w:r>
        <w:rPr>
          <w:spacing w:val="13"/>
        </w:rPr>
        <w:t xml:space="preserve"> </w:t>
      </w:r>
      <w:r>
        <w:t>particularly</w:t>
      </w:r>
      <w:r>
        <w:rPr>
          <w:spacing w:val="14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en</w:t>
      </w:r>
      <w:r>
        <w:rPr>
          <w:spacing w:val="9"/>
        </w:rPr>
        <w:t xml:space="preserve"> </w:t>
      </w:r>
      <w:r>
        <w:rPr>
          <w:w w:val="101"/>
        </w:rPr>
        <w:t xml:space="preserve">their </w:t>
      </w:r>
      <w:r>
        <w:t>l</w:t>
      </w:r>
      <w:r>
        <w:rPr>
          <w:spacing w:val="-5"/>
        </w:rPr>
        <w:t>o</w:t>
      </w:r>
      <w:r>
        <w:t>w</w:t>
      </w:r>
      <w:r>
        <w:rPr>
          <w:spacing w:val="-3"/>
        </w:rPr>
        <w:t xml:space="preserve"> </w:t>
      </w:r>
      <w:r>
        <w:t>frequencies</w:t>
      </w:r>
      <w:r>
        <w:rPr>
          <w:spacing w:val="-9"/>
        </w:rPr>
        <w:t xml:space="preserve"> </w:t>
      </w:r>
      <w:r>
        <w:t>(¡1%),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>f</w:t>
      </w:r>
      <w:r>
        <w:t>ficult</w:t>
      </w:r>
      <w:r>
        <w:rPr>
          <w:spacing w:val="-1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>f</w:t>
      </w:r>
      <w:r>
        <w:t>ferentiate</w:t>
      </w:r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PCR-induced</w:t>
      </w:r>
      <w:r>
        <w:rPr>
          <w:spacing w:val="-11"/>
        </w:rPr>
        <w:t xml:space="preserve"> </w:t>
      </w:r>
      <w:r>
        <w:t>noise.</w:t>
      </w:r>
      <w:r>
        <w:rPr>
          <w:spacing w:val="7"/>
        </w:rPr>
        <w:t xml:space="preserve"> </w:t>
      </w:r>
      <w:r>
        <w:t>Furthermore,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>r</w:t>
      </w:r>
      <w:r>
        <w:t>ger initial</w:t>
      </w:r>
      <w:r>
        <w:rPr>
          <w:spacing w:val="-15"/>
        </w:rPr>
        <w:t xml:space="preserve"> </w:t>
      </w:r>
      <w:r>
        <w:t>”pool”</w:t>
      </w:r>
      <w:r>
        <w:rPr>
          <w:spacing w:val="-1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w w:val="97"/>
        </w:rPr>
        <w:t xml:space="preserve">reference (zero-length) </w:t>
      </w:r>
      <w:r>
        <w:t>alleles</w:t>
      </w:r>
      <w:r>
        <w:rPr>
          <w:spacing w:val="-1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MMRp</w:t>
      </w:r>
      <w:proofErr w:type="spellEnd"/>
      <w:r>
        <w:rPr>
          <w:spacing w:val="-19"/>
        </w:rPr>
        <w:t xml:space="preserve"> </w:t>
      </w:r>
      <w:r>
        <w:rPr>
          <w:w w:val="97"/>
        </w:rPr>
        <w:t xml:space="preserve">samples </w:t>
      </w:r>
      <w:r>
        <w:t>could</w:t>
      </w:r>
      <w:r>
        <w:rPr>
          <w:spacing w:val="-14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1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+1</w:t>
      </w:r>
      <w:r>
        <w:rPr>
          <w:spacing w:val="-7"/>
        </w:rPr>
        <w:t xml:space="preserve"> </w:t>
      </w:r>
      <w:r>
        <w:t>allele</w:t>
      </w:r>
      <w:r>
        <w:rPr>
          <w:spacing w:val="-14"/>
        </w:rPr>
        <w:t xml:space="preserve"> </w:t>
      </w:r>
      <w:r>
        <w:t>generation through</w:t>
      </w:r>
      <w:r>
        <w:rPr>
          <w:spacing w:val="5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PCR</w:t>
      </w:r>
      <w:r>
        <w:rPr>
          <w:spacing w:val="2"/>
        </w:rPr>
        <w:t xml:space="preserve"> </w:t>
      </w:r>
      <w:r>
        <w:t>process.</w:t>
      </w:r>
      <w:r>
        <w:rPr>
          <w:spacing w:val="3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t>xplain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6"/>
        </w:rPr>
        <w:t xml:space="preserve"> </w:t>
      </w:r>
      <w:r>
        <w:t>of +1</w:t>
      </w:r>
      <w:r>
        <w:rPr>
          <w:spacing w:val="1"/>
        </w:rPr>
        <w:t xml:space="preserve"> </w:t>
      </w:r>
      <w:r>
        <w:t>alleles</w:t>
      </w:r>
      <w:r>
        <w:rPr>
          <w:spacing w:val="4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spellStart"/>
      <w:r>
        <w:rPr>
          <w:w w:val="101"/>
        </w:rPr>
        <w:t>MMRp</w:t>
      </w:r>
      <w:proofErr w:type="spellEnd"/>
      <w:r>
        <w:rPr>
          <w:w w:val="101"/>
        </w:rPr>
        <w:t xml:space="preserve"> </w:t>
      </w:r>
      <w:r>
        <w:t>samples.</w:t>
      </w:r>
    </w:p>
    <w:p w14:paraId="0611C3F0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F1" w14:textId="2A704A5F" w:rsidR="003A7B18" w:rsidRDefault="00000000">
      <w:pPr>
        <w:spacing w:line="249" w:lineRule="auto"/>
        <w:ind w:left="612" w:right="119" w:hanging="249"/>
        <w:jc w:val="both"/>
      </w:pPr>
      <w:r>
        <w:t>2.</w:t>
      </w:r>
      <w:r>
        <w:rPr>
          <w:spacing w:val="4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w w:val="111"/>
        </w:rPr>
        <w:t>normal</w:t>
      </w:r>
      <w:r>
        <w:rPr>
          <w:spacing w:val="12"/>
          <w:w w:val="111"/>
        </w:rPr>
        <w:t xml:space="preserve"> </w:t>
      </w:r>
      <w:r>
        <w:t xml:space="preserve">function 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 xml:space="preserve">MMR. </w:t>
      </w:r>
      <w:r>
        <w:rPr>
          <w:spacing w:val="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pr</w:t>
      </w:r>
      <w:r>
        <w:rPr>
          <w:spacing w:val="-5"/>
        </w:rPr>
        <w:t>e</w:t>
      </w:r>
      <w:r>
        <w:t>viously</w:t>
      </w:r>
      <w:r>
        <w:rPr>
          <w:spacing w:val="26"/>
        </w:rPr>
        <w:t xml:space="preserve"> </w:t>
      </w:r>
      <w:r>
        <w:t>discussed,</w:t>
      </w:r>
      <w:r>
        <w:rPr>
          <w:spacing w:val="31"/>
        </w:rPr>
        <w:t xml:space="preserve"> </w:t>
      </w:r>
      <w:r>
        <w:t>MMR</w:t>
      </w:r>
      <w:r>
        <w:rPr>
          <w:spacing w:val="23"/>
        </w:rPr>
        <w:t xml:space="preserve"> </w:t>
      </w:r>
      <w:del w:id="104" w:author="Mauro Santibanez-Koref" w:date="2024-11-25T09:00:00Z">
        <w:r w:rsidDel="00F30C8B">
          <w:delText>can</w:delText>
        </w:r>
        <w:r w:rsidDel="00F30C8B">
          <w:rPr>
            <w:spacing w:val="21"/>
          </w:rPr>
          <w:delText xml:space="preserve"> </w:delText>
        </w:r>
        <w:r w:rsidDel="00F30C8B">
          <w:delText>h</w:delText>
        </w:r>
        <w:r w:rsidDel="00F30C8B">
          <w:rPr>
            <w:spacing w:val="-4"/>
          </w:rPr>
          <w:delText>a</w:delText>
        </w:r>
        <w:r w:rsidDel="00F30C8B">
          <w:rPr>
            <w:spacing w:val="-3"/>
          </w:rPr>
          <w:delText>v</w:delText>
        </w:r>
        <w:r w:rsidDel="00F30C8B">
          <w:delText>e</w:delText>
        </w:r>
        <w:r w:rsidDel="00F30C8B">
          <w:rPr>
            <w:spacing w:val="22"/>
          </w:rPr>
          <w:delText xml:space="preserve"> </w:delText>
        </w:r>
      </w:del>
      <w:ins w:id="105" w:author="Mauro Santibanez-Koref" w:date="2024-11-25T09:00:00Z">
        <w:r w:rsidR="00F30C8B">
          <w:rPr>
            <w:spacing w:val="22"/>
          </w:rPr>
          <w:t xml:space="preserve"> has </w:t>
        </w:r>
      </w:ins>
      <w:r>
        <w:t>pro-mutagenic</w:t>
      </w:r>
      <w:r>
        <w:rPr>
          <w:spacing w:val="30"/>
        </w:rPr>
        <w:t xml:space="preserve"> </w:t>
      </w:r>
      <w:r>
        <w:t>e</w:t>
      </w:r>
      <w:r>
        <w:rPr>
          <w:spacing w:val="-5"/>
        </w:rPr>
        <w:t>f</w:t>
      </w:r>
      <w:r>
        <w:t>fects,</w:t>
      </w:r>
      <w:r>
        <w:rPr>
          <w:spacing w:val="29"/>
        </w:rPr>
        <w:t xml:space="preserve"> </w:t>
      </w:r>
      <w:r>
        <w:t>particularly</w:t>
      </w:r>
      <w:r>
        <w:rPr>
          <w:spacing w:val="27"/>
        </w:rPr>
        <w:t xml:space="preserve"> </w:t>
      </w:r>
      <w:r>
        <w:rPr>
          <w:w w:val="101"/>
        </w:rPr>
        <w:t xml:space="preserve">in </w:t>
      </w:r>
      <w:r>
        <w:t>the</w:t>
      </w:r>
      <w:r>
        <w:rPr>
          <w:spacing w:val="1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TNR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t>xpansion.</w:t>
      </w:r>
      <w:r>
        <w:rPr>
          <w:spacing w:val="25"/>
        </w:rPr>
        <w:t xml:space="preserve"> </w:t>
      </w:r>
      <w:r>
        <w:t>Thus,</w:t>
      </w:r>
      <w:r>
        <w:rPr>
          <w:spacing w:val="3"/>
        </w:rPr>
        <w:t xml:space="preserve"> </w:t>
      </w:r>
      <w:r>
        <w:t>it is possible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MMR</w:t>
      </w:r>
      <w:r>
        <w:rPr>
          <w:spacing w:val="4"/>
        </w:rPr>
        <w:t xml:space="preserve"> </w:t>
      </w:r>
      <w:r>
        <w:t>act</w:t>
      </w:r>
      <w:r>
        <w:rPr>
          <w:spacing w:val="-5"/>
        </w:rPr>
        <w:t>i</w:t>
      </w:r>
      <w:r>
        <w:t>vity</w:t>
      </w:r>
      <w:r>
        <w:rPr>
          <w:spacing w:val="5"/>
        </w:rPr>
        <w:t xml:space="preserve"> </w:t>
      </w:r>
      <w:r>
        <w:t>directly</w:t>
      </w:r>
      <w:r>
        <w:rPr>
          <w:spacing w:val="5"/>
        </w:rPr>
        <w:t xml:space="preserve"> </w:t>
      </w:r>
      <w:r>
        <w:t>contri</w:t>
      </w:r>
      <w:r>
        <w:rPr>
          <w:spacing w:val="-4"/>
        </w:rPr>
        <w:t>b</w:t>
      </w:r>
      <w:r>
        <w:t>utes</w:t>
      </w:r>
      <w:r>
        <w:rPr>
          <w:spacing w:val="8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+1</w:t>
      </w:r>
      <w:r>
        <w:rPr>
          <w:spacing w:val="1"/>
        </w:rPr>
        <w:t xml:space="preserve"> </w:t>
      </w:r>
      <w:r>
        <w:rPr>
          <w:w w:val="101"/>
        </w:rPr>
        <w:t xml:space="preserve">allele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-8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MMRp</w:t>
      </w:r>
      <w:proofErr w:type="spellEnd"/>
      <w:r>
        <w:rPr>
          <w:spacing w:val="-6"/>
        </w:rPr>
        <w:t xml:space="preserve"> </w:t>
      </w:r>
      <w:r>
        <w:t>samples.</w:t>
      </w:r>
    </w:p>
    <w:p w14:paraId="0611C3F2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F3" w14:textId="77777777" w:rsidR="003A7B18" w:rsidRDefault="00000000">
      <w:pPr>
        <w:spacing w:line="249" w:lineRule="auto"/>
        <w:ind w:left="114" w:right="94" w:hanging="7"/>
        <w:jc w:val="both"/>
      </w:pPr>
      <w:r>
        <w:t>Assuming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rPr>
          <w:spacing w:val="-1"/>
        </w:rPr>
        <w:t>h</w:t>
      </w:r>
      <w:r>
        <w:t>ypothesis</w:t>
      </w:r>
      <w:r>
        <w:rPr>
          <w:spacing w:val="-1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+1</w:t>
      </w:r>
      <w:r>
        <w:rPr>
          <w:spacing w:val="-4"/>
        </w:rPr>
        <w:t xml:space="preserve"> </w:t>
      </w:r>
      <w:r>
        <w:t>allele</w:t>
      </w:r>
      <w:r>
        <w:rPr>
          <w:spacing w:val="-4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-16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potentially</w:t>
      </w:r>
      <w:r>
        <w:rPr>
          <w:spacing w:val="-1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estimate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PCR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rate, this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normalize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7"/>
        </w:rPr>
        <w:t xml:space="preserve"> </w:t>
      </w:r>
      <w:r>
        <w:t>Assuming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rPr>
          <w:spacing w:val="-1"/>
        </w:rPr>
        <w:t>h</w:t>
      </w:r>
      <w:r>
        <w:t>ypothesis</w:t>
      </w:r>
      <w:r>
        <w:rPr>
          <w:spacing w:val="7"/>
        </w:rPr>
        <w:t xml:space="preserve"> </w:t>
      </w:r>
      <w:r>
        <w:t>is true,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3"/>
        </w:rPr>
        <w:t xml:space="preserve"> </w:t>
      </w:r>
      <w:r>
        <w:t>frequen</w:t>
      </w:r>
      <w:r>
        <w:rPr>
          <w:spacing w:val="-3"/>
        </w:rPr>
        <w:t>c</w:t>
      </w:r>
      <w:r>
        <w:t>y</w:t>
      </w:r>
      <w:r>
        <w:rPr>
          <w:spacing w:val="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w w:val="101"/>
        </w:rPr>
        <w:t xml:space="preserve">be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predictor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MMR</w:t>
      </w:r>
      <w:r>
        <w:rPr>
          <w:spacing w:val="-5"/>
        </w:rPr>
        <w:t xml:space="preserve"> </w:t>
      </w:r>
      <w:r>
        <w:t>function.</w:t>
      </w:r>
    </w:p>
    <w:p w14:paraId="0611C3F4" w14:textId="77777777" w:rsidR="003A7B18" w:rsidRDefault="003A7B18">
      <w:pPr>
        <w:spacing w:before="4" w:line="220" w:lineRule="exact"/>
        <w:rPr>
          <w:sz w:val="22"/>
          <w:szCs w:val="22"/>
        </w:rPr>
      </w:pPr>
    </w:p>
    <w:p w14:paraId="0611C3F5" w14:textId="34606E23" w:rsidR="003A7B18" w:rsidRDefault="00000000">
      <w:pPr>
        <w:ind w:left="114" w:right="6509"/>
        <w:jc w:val="both"/>
      </w:pPr>
      <w:r>
        <w:rPr>
          <w:b/>
        </w:rPr>
        <w:t xml:space="preserve">2.1 </w:t>
      </w:r>
      <w:r>
        <w:rPr>
          <w:b/>
          <w:spacing w:val="25"/>
        </w:rPr>
        <w:t xml:space="preserve"> </w:t>
      </w:r>
      <w:r>
        <w:rPr>
          <w:b/>
          <w:w w:val="109"/>
        </w:rPr>
        <w:t xml:space="preserve">Replication </w:t>
      </w:r>
      <w:r>
        <w:rPr>
          <w:b/>
        </w:rPr>
        <w:t>of</w:t>
      </w:r>
      <w:r>
        <w:rPr>
          <w:b/>
          <w:spacing w:val="25"/>
        </w:rPr>
        <w:t xml:space="preserve"> </w:t>
      </w:r>
      <w:r>
        <w:rPr>
          <w:b/>
          <w:w w:val="112"/>
        </w:rPr>
        <w:t>Pr</w:t>
      </w:r>
      <w:r>
        <w:rPr>
          <w:b/>
          <w:spacing w:val="-3"/>
          <w:w w:val="112"/>
        </w:rPr>
        <w:t>e</w:t>
      </w:r>
      <w:r>
        <w:rPr>
          <w:b/>
          <w:w w:val="112"/>
        </w:rPr>
        <w:t>vious</w:t>
      </w:r>
      <w:r>
        <w:rPr>
          <w:b/>
          <w:spacing w:val="7"/>
          <w:w w:val="112"/>
        </w:rPr>
        <w:t xml:space="preserve"> </w:t>
      </w:r>
      <w:r>
        <w:rPr>
          <w:b/>
          <w:w w:val="112"/>
        </w:rPr>
        <w:t>Result</w:t>
      </w:r>
      <w:ins w:id="106" w:author="Mauro Santibanez-Koref" w:date="2024-11-25T09:12:00Z">
        <w:r w:rsidR="00F83620">
          <w:rPr>
            <w:b/>
            <w:w w:val="112"/>
          </w:rPr>
          <w:t>s</w:t>
        </w:r>
      </w:ins>
    </w:p>
    <w:p w14:paraId="0611C3F6" w14:textId="77777777" w:rsidR="003A7B18" w:rsidRDefault="00000000">
      <w:pPr>
        <w:spacing w:before="9" w:line="249" w:lineRule="auto"/>
        <w:ind w:left="114" w:right="106" w:hanging="6"/>
        <w:jc w:val="both"/>
        <w:sectPr w:rsidR="003A7B18">
          <w:pgSz w:w="11920" w:h="16840"/>
          <w:pgMar w:top="1060" w:right="980" w:bottom="280" w:left="1020" w:header="0" w:footer="613" w:gutter="0"/>
          <w:cols w:space="720"/>
        </w:sectPr>
      </w:pPr>
      <w:commentRangeStart w:id="107"/>
      <w:r>
        <w:rPr>
          <w:spacing w:val="-16"/>
        </w:rPr>
        <w:t>T</w:t>
      </w:r>
      <w:r>
        <w:t>o</w:t>
      </w:r>
      <w:r>
        <w:rPr>
          <w:spacing w:val="1"/>
        </w:rPr>
        <w:t xml:space="preserve"> </w:t>
      </w:r>
      <w:r>
        <w:t>reconfirm our</w:t>
      </w:r>
      <w:r>
        <w:rPr>
          <w:spacing w:val="2"/>
        </w:rPr>
        <w:t xml:space="preserve"> </w:t>
      </w:r>
      <w:r>
        <w:t>pr</w:t>
      </w:r>
      <w:r>
        <w:rPr>
          <w:spacing w:val="-5"/>
        </w:rPr>
        <w:t>e</w:t>
      </w:r>
      <w:r>
        <w:t>vious</w:t>
      </w:r>
      <w:r>
        <w:rPr>
          <w:spacing w:val="6"/>
        </w:rPr>
        <w:t xml:space="preserve"> </w:t>
      </w:r>
      <w:r>
        <w:t>obser</w:t>
      </w:r>
      <w:r>
        <w:rPr>
          <w:spacing w:val="-5"/>
        </w:rPr>
        <w:t>v</w:t>
      </w:r>
      <w:r>
        <w:t>ation</w:t>
      </w:r>
      <w:commentRangeEnd w:id="107"/>
      <w:r w:rsidR="00D241F8">
        <w:rPr>
          <w:rStyle w:val="CommentReference"/>
        </w:rPr>
        <w:commentReference w:id="107"/>
      </w:r>
      <w:r>
        <w:t>,</w:t>
      </w:r>
      <w:r>
        <w:rPr>
          <w:spacing w:val="14"/>
        </w:rPr>
        <w:t xml:space="preserve"> </w:t>
      </w:r>
      <w:commentRangeStart w:id="108"/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4"/>
        </w:rPr>
        <w:t xml:space="preserve"> </w:t>
      </w:r>
      <w:r>
        <w:t>frequencies</w:t>
      </w:r>
      <w:r>
        <w:rPr>
          <w:spacing w:val="8"/>
        </w:rPr>
        <w:t xml:space="preserve"> </w:t>
      </w:r>
      <w:commentRangeEnd w:id="108"/>
      <w:r w:rsidR="00A95A1E">
        <w:rPr>
          <w:rStyle w:val="CommentReference"/>
        </w:rPr>
        <w:commentReference w:id="108"/>
      </w:r>
      <w:r>
        <w:t>are</w:t>
      </w:r>
      <w:r>
        <w:rPr>
          <w:spacing w:val="2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MMRp</w:t>
      </w:r>
      <w:proofErr w:type="spellEnd"/>
      <w:r>
        <w:rPr>
          <w:spacing w:val="6"/>
        </w:rPr>
        <w:t xml:space="preserve"> </w:t>
      </w:r>
      <w:r>
        <w:t>than</w:t>
      </w:r>
      <w:r>
        <w:rPr>
          <w:spacing w:val="2"/>
        </w:rPr>
        <w:t xml:space="preserve"> </w:t>
      </w:r>
      <w:proofErr w:type="spellStart"/>
      <w:r>
        <w:t>MMRd</w:t>
      </w:r>
      <w:proofErr w:type="spellEnd"/>
      <w:r>
        <w:rPr>
          <w:spacing w:val="6"/>
        </w:rPr>
        <w:t xml:space="preserve"> </w:t>
      </w:r>
      <w:r>
        <w:t>samples,</w:t>
      </w:r>
      <w:r>
        <w:rPr>
          <w:spacing w:val="11"/>
        </w:rPr>
        <w:t xml:space="preserve"> </w:t>
      </w:r>
      <w:r>
        <w:rPr>
          <w:w w:val="101"/>
        </w:rPr>
        <w:t xml:space="preserve">we </w:t>
      </w:r>
      <w:r>
        <w:t>chec</w:t>
      </w:r>
      <w:r>
        <w:rPr>
          <w:spacing w:val="-2"/>
        </w:rPr>
        <w:t>k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replicated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5"/>
        </w:rPr>
        <w:t xml:space="preserve"> </w:t>
      </w:r>
      <w:r>
        <w:t>CRC</w:t>
      </w:r>
      <w:r>
        <w:rPr>
          <w:spacing w:val="-4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(CRC1,</w:t>
      </w:r>
      <w:r>
        <w:rPr>
          <w:spacing w:val="-6"/>
        </w:rPr>
        <w:t xml:space="preserve"> </w:t>
      </w:r>
      <w:r>
        <w:t>CRC2) and</w:t>
      </w:r>
      <w:r>
        <w:rPr>
          <w:spacing w:val="2"/>
        </w:rPr>
        <w:t xml:space="preserve"> </w:t>
      </w:r>
      <w:r>
        <w:t>a CMMRD</w:t>
      </w:r>
      <w:r>
        <w:rPr>
          <w:spacing w:val="7"/>
        </w:rPr>
        <w:t xml:space="preserve"> </w:t>
      </w:r>
      <w:r>
        <w:t>dataset.</w:t>
      </w:r>
      <w:r>
        <w:rPr>
          <w:spacing w:val="17"/>
        </w:rPr>
        <w:t xml:space="preserve"> </w:t>
      </w:r>
      <w:r>
        <w:t>Importantl</w:t>
      </w:r>
      <w:r>
        <w:rPr>
          <w:spacing w:val="-13"/>
        </w:rPr>
        <w:t>y</w:t>
      </w:r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CMMRD</w:t>
      </w:r>
      <w:r>
        <w:rPr>
          <w:spacing w:val="7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3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 look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3"/>
        </w:rPr>
        <w:t xml:space="preserve"> </w:t>
      </w:r>
      <w:proofErr w:type="spellStart"/>
      <w:r>
        <w:t>MMRd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-5"/>
        </w:rPr>
        <w:t>f</w:t>
      </w:r>
      <w:r>
        <w:t>fects</w:t>
      </w:r>
      <w:r>
        <w:rPr>
          <w:spacing w:val="4"/>
        </w:rPr>
        <w:t xml:space="preserve"> </w:t>
      </w:r>
      <w:r>
        <w:t>MSI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w w:val="101"/>
        </w:rPr>
        <w:t xml:space="preserve">non-tumor </w:t>
      </w:r>
      <w:r>
        <w:t>e</w:t>
      </w:r>
      <w:r>
        <w:rPr>
          <w:spacing w:val="-8"/>
        </w:rPr>
        <w:t>n</w:t>
      </w:r>
      <w:r>
        <w:t>vironment,</w:t>
      </w:r>
      <w:r>
        <w:rPr>
          <w:spacing w:val="-1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>f</w:t>
      </w:r>
      <w:r>
        <w:t>fects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homogeneity</w:t>
      </w:r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clonal</w:t>
      </w:r>
      <w:r>
        <w:rPr>
          <w:spacing w:val="-5"/>
        </w:rPr>
        <w:t xml:space="preserve"> </w:t>
      </w:r>
      <w:r>
        <w:rPr>
          <w:spacing w:val="-3"/>
        </w:rPr>
        <w:t>e</w:t>
      </w:r>
      <w:r>
        <w:t>xpansion,</w:t>
      </w:r>
      <w:r>
        <w:rPr>
          <w:spacing w:val="-9"/>
        </w:rPr>
        <w:t xml:space="preserve"> </w:t>
      </w:r>
      <w:r>
        <w:t>etc...</w:t>
      </w:r>
    </w:p>
    <w:p w14:paraId="0611C3F7" w14:textId="77777777" w:rsidR="003A7B18" w:rsidRDefault="00000000">
      <w:pPr>
        <w:spacing w:before="68" w:line="249" w:lineRule="auto"/>
        <w:ind w:left="114" w:right="116" w:hanging="6"/>
        <w:jc w:val="both"/>
      </w:pPr>
      <w:r>
        <w:rPr>
          <w:spacing w:val="-16"/>
        </w:rPr>
        <w:lastRenderedPageBreak/>
        <w:t>T</w:t>
      </w:r>
      <w:r>
        <w:t>o</w:t>
      </w:r>
      <w:r>
        <w:rPr>
          <w:spacing w:val="-4"/>
        </w:rPr>
        <w:t xml:space="preserve"> </w:t>
      </w:r>
      <w:r>
        <w:t>achi</w:t>
      </w:r>
      <w:r>
        <w:rPr>
          <w:spacing w:val="-5"/>
        </w:rPr>
        <w:t>e</w:t>
      </w:r>
      <w:r>
        <w:rPr>
          <w:spacing w:val="-3"/>
        </w:rPr>
        <w:t>v</w:t>
      </w:r>
      <w:r>
        <w:t>e</w:t>
      </w:r>
      <w:r>
        <w:rPr>
          <w:spacing w:val="-12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frequencies</w:t>
      </w:r>
      <w:r>
        <w:rPr>
          <w:spacing w:val="-1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+1</w:t>
      </w:r>
      <w:r>
        <w:rPr>
          <w:spacing w:val="-4"/>
        </w:rPr>
        <w:t xml:space="preserve"> </w:t>
      </w:r>
      <w:r>
        <w:t>allele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compared</w:t>
      </w:r>
      <w:r>
        <w:rPr>
          <w:spacing w:val="-16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MMRp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MMRd</w:t>
      </w:r>
      <w:proofErr w:type="spellEnd"/>
      <w:r>
        <w:rPr>
          <w:spacing w:val="-12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mar</w:t>
      </w:r>
      <w:r>
        <w:rPr>
          <w:spacing w:val="-2"/>
        </w:rPr>
        <w:t>k</w:t>
      </w:r>
      <w:r>
        <w:t>er</w:t>
      </w:r>
      <w:r>
        <w:rPr>
          <w:spacing w:val="-11"/>
        </w:rPr>
        <w:t xml:space="preserve"> </w:t>
      </w:r>
      <w:r>
        <w:t>using a</w:t>
      </w:r>
      <w:r>
        <w:rPr>
          <w:spacing w:val="-3"/>
        </w:rPr>
        <w:t xml:space="preserve"> </w:t>
      </w:r>
      <w:r>
        <w:rPr>
          <w:w w:val="97"/>
        </w:rPr>
        <w:t>t</w:t>
      </w:r>
      <w:r>
        <w:rPr>
          <w:spacing w:val="-2"/>
          <w:w w:val="97"/>
        </w:rPr>
        <w:t>w</w:t>
      </w:r>
      <w:r>
        <w:rPr>
          <w:w w:val="97"/>
        </w:rPr>
        <w:t>o-tailed</w:t>
      </w:r>
      <w:r>
        <w:rPr>
          <w:spacing w:val="1"/>
          <w:w w:val="97"/>
        </w:rPr>
        <w:t xml:space="preserve"> </w:t>
      </w:r>
      <w:r>
        <w:rPr>
          <w:w w:val="97"/>
        </w:rPr>
        <w:t>Mann-Whitn</w:t>
      </w:r>
      <w:r>
        <w:rPr>
          <w:spacing w:val="-3"/>
          <w:w w:val="97"/>
        </w:rPr>
        <w:t>e</w:t>
      </w:r>
      <w:r>
        <w:rPr>
          <w:w w:val="97"/>
        </w:rPr>
        <w:t>y</w:t>
      </w:r>
      <w:r>
        <w:rPr>
          <w:spacing w:val="1"/>
          <w:w w:val="97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test,</w:t>
      </w:r>
      <w:r>
        <w:rPr>
          <w:spacing w:val="-10"/>
        </w:rPr>
        <w:t xml:space="preserve"> </w:t>
      </w:r>
      <w:r>
        <w:rPr>
          <w:w w:val="97"/>
        </w:rPr>
        <w:t>crucially</w:t>
      </w:r>
      <w:r>
        <w:rPr>
          <w:spacing w:val="1"/>
          <w:w w:val="9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>o</w:t>
      </w:r>
      <w:r>
        <w:t>ws</w:t>
      </w:r>
      <w:r>
        <w:rPr>
          <w:spacing w:val="-1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w w:val="96"/>
        </w:rPr>
        <w:t>mar</w:t>
      </w:r>
      <w:r>
        <w:rPr>
          <w:spacing w:val="-2"/>
          <w:w w:val="96"/>
        </w:rPr>
        <w:t>k</w:t>
      </w:r>
      <w:r>
        <w:rPr>
          <w:w w:val="96"/>
        </w:rPr>
        <w:t>e</w:t>
      </w:r>
      <w:r>
        <w:rPr>
          <w:spacing w:val="-4"/>
          <w:w w:val="96"/>
        </w:rPr>
        <w:t>r</w:t>
      </w:r>
      <w:r>
        <w:rPr>
          <w:w w:val="96"/>
        </w:rPr>
        <w:t>-specific</w:t>
      </w:r>
      <w:r>
        <w:rPr>
          <w:spacing w:val="7"/>
          <w:w w:val="96"/>
        </w:rPr>
        <w:t xml:space="preserve"> </w:t>
      </w:r>
      <w:r>
        <w:rPr>
          <w:w w:val="96"/>
        </w:rPr>
        <w:t>di</w:t>
      </w:r>
      <w:r>
        <w:rPr>
          <w:spacing w:val="-5"/>
          <w:w w:val="96"/>
        </w:rPr>
        <w:t>f</w:t>
      </w:r>
      <w:r>
        <w:rPr>
          <w:w w:val="96"/>
        </w:rPr>
        <w:t>ferences,</w:t>
      </w:r>
      <w:r>
        <w:rPr>
          <w:spacing w:val="11"/>
          <w:w w:val="96"/>
        </w:rPr>
        <w:t xml:space="preserve"> </w:t>
      </w:r>
      <w:r>
        <w:rPr>
          <w:w w:val="96"/>
        </w:rPr>
        <w:t>something</w:t>
      </w:r>
      <w:r>
        <w:rPr>
          <w:spacing w:val="10"/>
          <w:w w:val="9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9"/>
        </w:rPr>
        <w:t xml:space="preserve"> </w:t>
      </w:r>
      <w:r>
        <w:t>not done</w:t>
      </w:r>
      <w:r>
        <w:rPr>
          <w:spacing w:val="3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pr</w:t>
      </w:r>
      <w:r>
        <w:rPr>
          <w:spacing w:val="-5"/>
        </w:rPr>
        <w:t>e</w:t>
      </w:r>
      <w:r>
        <w:t>vious</w:t>
      </w:r>
      <w:r>
        <w:rPr>
          <w:spacing w:val="5"/>
        </w:rPr>
        <w:t xml:space="preserve"> </w:t>
      </w:r>
      <w:r>
        <w:t>stud</w:t>
      </w:r>
      <w:r>
        <w:rPr>
          <w:spacing w:val="-13"/>
        </w:rPr>
        <w:t>y</w:t>
      </w:r>
      <w:r>
        <w:t>.</w:t>
      </w:r>
      <w:r>
        <w:rPr>
          <w:spacing w:val="23"/>
        </w:rPr>
        <w:t xml:space="preserve"> </w:t>
      </w:r>
      <w:r>
        <w:t>Additionall</w:t>
      </w:r>
      <w:r>
        <w:rPr>
          <w:spacing w:val="-13"/>
        </w:rPr>
        <w:t>y</w:t>
      </w:r>
      <w:r>
        <w:t>,</w:t>
      </w:r>
      <w:r>
        <w:rPr>
          <w:spacing w:val="11"/>
        </w:rPr>
        <w:t xml:space="preserve"> </w:t>
      </w:r>
      <w:r>
        <w:t>a directional</w:t>
      </w:r>
      <w:r>
        <w:rPr>
          <w:spacing w:val="8"/>
        </w:rPr>
        <w:t xml:space="preserve"> </w:t>
      </w:r>
      <w:commentRangeStart w:id="109"/>
      <w:r>
        <w:rPr>
          <w:spacing w:val="-11"/>
        </w:rPr>
        <w:t>A</w:t>
      </w:r>
      <w:r>
        <w:t>UC</w:t>
      </w:r>
      <w:r>
        <w:rPr>
          <w:spacing w:val="4"/>
        </w:rPr>
        <w:t xml:space="preserve"> </w:t>
      </w:r>
      <w:commentRangeEnd w:id="109"/>
      <w:r w:rsidR="00D241F8">
        <w:rPr>
          <w:rStyle w:val="CommentReference"/>
        </w:rPr>
        <w:commentReference w:id="109"/>
      </w:r>
      <w:r>
        <w:rPr>
          <w:spacing w:val="-2"/>
        </w:rPr>
        <w:t>w</w:t>
      </w:r>
      <w:r>
        <w:t>as</w:t>
      </w:r>
      <w:r>
        <w:rPr>
          <w:spacing w:val="3"/>
        </w:rPr>
        <w:t xml:space="preserve"> </w:t>
      </w:r>
      <w:r>
        <w:t>calculated,</w:t>
      </w:r>
      <w:r>
        <w:rPr>
          <w:spacing w:val="8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rPr>
          <w:spacing w:val="-11"/>
        </w:rPr>
        <w:t>A</w:t>
      </w:r>
      <w:r>
        <w:t>UC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t>alues</w:t>
      </w:r>
      <w:r>
        <w:rPr>
          <w:spacing w:val="4"/>
        </w:rPr>
        <w:t xml:space="preserve"> </w:t>
      </w:r>
      <w:r>
        <w:t>indicate</w:t>
      </w:r>
      <w:r>
        <w:rPr>
          <w:spacing w:val="6"/>
        </w:rPr>
        <w:t xml:space="preserve"> </w:t>
      </w:r>
      <w:r>
        <w:rPr>
          <w:w w:val="101"/>
        </w:rPr>
        <w:t xml:space="preserve">greater </w:t>
      </w:r>
      <w:r>
        <w:t>frequencies</w:t>
      </w:r>
      <w:r>
        <w:rPr>
          <w:spacing w:val="8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spellStart"/>
      <w:r>
        <w:t>MMRd</w:t>
      </w:r>
      <w:proofErr w:type="spellEnd"/>
      <w:r>
        <w:rPr>
          <w:spacing w:val="4"/>
        </w:rPr>
        <w:t xml:space="preserve"> </w:t>
      </w:r>
      <w:r>
        <w:t>group,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>o</w:t>
      </w:r>
      <w:r>
        <w:t>wer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t>alues</w:t>
      </w:r>
      <w:r>
        <w:rPr>
          <w:spacing w:val="4"/>
        </w:rPr>
        <w:t xml:space="preserve"> </w:t>
      </w:r>
      <w:r>
        <w:t>suggest</w:t>
      </w:r>
      <w:r>
        <w:rPr>
          <w:spacing w:val="4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frequencies</w:t>
      </w:r>
      <w:r>
        <w:rPr>
          <w:spacing w:val="8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spellStart"/>
      <w:r>
        <w:t>MMRp</w:t>
      </w:r>
      <w:proofErr w:type="spellEnd"/>
      <w:r>
        <w:rPr>
          <w:spacing w:val="4"/>
        </w:rPr>
        <w:t xml:space="preserve"> </w:t>
      </w:r>
      <w:r>
        <w:t>group.</w:t>
      </w:r>
      <w:r>
        <w:rPr>
          <w:spacing w:val="2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rPr>
          <w:spacing w:val="-2"/>
          <w:w w:val="101"/>
        </w:rPr>
        <w:t>w</w:t>
      </w:r>
      <w:r>
        <w:rPr>
          <w:w w:val="101"/>
        </w:rPr>
        <w:t xml:space="preserve">as </w:t>
      </w:r>
      <w:r>
        <w:t>repeated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-2,</w:t>
      </w:r>
      <w:r>
        <w:rPr>
          <w:spacing w:val="-2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alleles</w:t>
      </w:r>
      <w:r>
        <w:rPr>
          <w:spacing w:val="-5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2).</w:t>
      </w:r>
    </w:p>
    <w:p w14:paraId="0611C3F8" w14:textId="77777777" w:rsidR="003A7B18" w:rsidRDefault="003A7B18">
      <w:pPr>
        <w:spacing w:before="10" w:line="220" w:lineRule="exact"/>
        <w:rPr>
          <w:sz w:val="22"/>
          <w:szCs w:val="22"/>
        </w:rPr>
      </w:pPr>
    </w:p>
    <w:p w14:paraId="0611C3F9" w14:textId="77777777" w:rsidR="003A7B18" w:rsidRDefault="00000000">
      <w:pPr>
        <w:ind w:left="114"/>
      </w:pPr>
      <w:r>
        <w:pict w14:anchorId="0611C40E">
          <v:shape id="_x0000_i1026" type="#_x0000_t75" style="width:460.8pt;height:345.6pt">
            <v:imagedata r:id="rId14" o:title=""/>
          </v:shape>
        </w:pict>
      </w:r>
    </w:p>
    <w:p w14:paraId="0611C3FA" w14:textId="77777777" w:rsidR="003A7B18" w:rsidRDefault="003A7B18">
      <w:pPr>
        <w:spacing w:before="10" w:line="160" w:lineRule="exact"/>
        <w:rPr>
          <w:sz w:val="17"/>
          <w:szCs w:val="17"/>
        </w:rPr>
      </w:pPr>
    </w:p>
    <w:p w14:paraId="0611C3FB" w14:textId="046FA42D" w:rsidR="003A7B18" w:rsidRDefault="00000000">
      <w:pPr>
        <w:spacing w:line="249" w:lineRule="auto"/>
        <w:ind w:left="114" w:right="119"/>
      </w:pPr>
      <w:r>
        <w:rPr>
          <w:b/>
        </w:rPr>
        <w:t>Figure</w:t>
      </w:r>
      <w:r>
        <w:rPr>
          <w:b/>
          <w:spacing w:val="32"/>
        </w:rPr>
        <w:t xml:space="preserve"> </w:t>
      </w:r>
      <w:r>
        <w:rPr>
          <w:b/>
        </w:rPr>
        <w:t>2.</w:t>
      </w:r>
      <w:r>
        <w:rPr>
          <w:b/>
          <w:spacing w:val="30"/>
        </w:rPr>
        <w:t xml:space="preserve"> </w:t>
      </w:r>
      <w:del w:id="110" w:author="Mauro Santibanez-Koref" w:date="2024-11-25T09:08:00Z">
        <w:r w:rsidDel="004A31E0">
          <w:delText>Plot</w:delText>
        </w:r>
        <w:r w:rsidDel="004A31E0">
          <w:rPr>
            <w:spacing w:val="-11"/>
          </w:rPr>
          <w:delText xml:space="preserve"> </w:delText>
        </w:r>
        <w:r w:rsidDel="004A31E0">
          <w:rPr>
            <w:w w:val="96"/>
          </w:rPr>
          <w:delText>sh</w:delText>
        </w:r>
        <w:r w:rsidDel="004A31E0">
          <w:rPr>
            <w:spacing w:val="-5"/>
            <w:w w:val="96"/>
          </w:rPr>
          <w:delText>o</w:delText>
        </w:r>
        <w:r w:rsidDel="004A31E0">
          <w:rPr>
            <w:w w:val="96"/>
          </w:rPr>
          <w:delText>wing</w:delText>
        </w:r>
        <w:r w:rsidDel="004A31E0">
          <w:rPr>
            <w:spacing w:val="8"/>
            <w:w w:val="96"/>
          </w:rPr>
          <w:delText xml:space="preserve"> </w:delText>
        </w:r>
        <w:r w:rsidDel="004A31E0">
          <w:rPr>
            <w:w w:val="96"/>
          </w:rPr>
          <w:delText>mar</w:delText>
        </w:r>
        <w:r w:rsidDel="004A31E0">
          <w:rPr>
            <w:spacing w:val="-2"/>
            <w:w w:val="96"/>
          </w:rPr>
          <w:delText>k</w:delText>
        </w:r>
        <w:r w:rsidDel="004A31E0">
          <w:rPr>
            <w:w w:val="96"/>
          </w:rPr>
          <w:delText>ers</w:delText>
        </w:r>
        <w:r w:rsidDel="004A31E0">
          <w:rPr>
            <w:spacing w:val="7"/>
            <w:w w:val="96"/>
          </w:rPr>
          <w:delText xml:space="preserve"> </w:delText>
        </w:r>
        <w:r w:rsidDel="004A31E0">
          <w:delText>and</w:delText>
        </w:r>
        <w:r w:rsidDel="004A31E0">
          <w:rPr>
            <w:spacing w:val="-10"/>
          </w:rPr>
          <w:delText xml:space="preserve"> </w:delText>
        </w:r>
        <w:r w:rsidDel="004A31E0">
          <w:delText>the</w:delText>
        </w:r>
        <w:r w:rsidDel="004A31E0">
          <w:rPr>
            <w:spacing w:val="-8"/>
          </w:rPr>
          <w:delText xml:space="preserve"> </w:delText>
        </w:r>
        <w:r w:rsidDel="004A31E0">
          <w:delText>d</w:delText>
        </w:r>
        <w:r w:rsidDel="004A31E0">
          <w:rPr>
            <w:spacing w:val="-3"/>
          </w:rPr>
          <w:delText>e</w:delText>
        </w:r>
        <w:r w:rsidDel="004A31E0">
          <w:delText>gree</w:delText>
        </w:r>
        <w:r w:rsidDel="004A31E0">
          <w:rPr>
            <w:spacing w:val="-17"/>
          </w:rPr>
          <w:delText xml:space="preserve"> </w:delText>
        </w:r>
        <w:r w:rsidDel="004A31E0">
          <w:delText>in</w:delText>
        </w:r>
        <w:r w:rsidDel="004A31E0">
          <w:rPr>
            <w:spacing w:val="-6"/>
          </w:rPr>
          <w:delText xml:space="preserve"> </w:delText>
        </w:r>
        <w:r w:rsidDel="004A31E0">
          <w:delText>which</w:delText>
        </w:r>
        <w:r w:rsidDel="004A31E0">
          <w:rPr>
            <w:spacing w:val="-16"/>
          </w:rPr>
          <w:delText xml:space="preserve"> </w:delText>
        </w:r>
        <w:r w:rsidDel="004A31E0">
          <w:delText>allele</w:delText>
        </w:r>
        <w:r w:rsidDel="004A31E0">
          <w:rPr>
            <w:spacing w:val="-14"/>
          </w:rPr>
          <w:delText xml:space="preserve"> </w:delText>
        </w:r>
        <w:r w:rsidDel="004A31E0">
          <w:rPr>
            <w:w w:val="96"/>
          </w:rPr>
          <w:delText>frequen</w:delText>
        </w:r>
        <w:r w:rsidDel="004A31E0">
          <w:rPr>
            <w:spacing w:val="-3"/>
            <w:w w:val="96"/>
          </w:rPr>
          <w:delText>c</w:delText>
        </w:r>
        <w:r w:rsidDel="004A31E0">
          <w:rPr>
            <w:w w:val="96"/>
          </w:rPr>
          <w:delText>y</w:delText>
        </w:r>
        <w:r w:rsidDel="004A31E0">
          <w:rPr>
            <w:spacing w:val="9"/>
            <w:w w:val="96"/>
          </w:rPr>
          <w:delText xml:space="preserve"> </w:delText>
        </w:r>
        <w:r w:rsidDel="004A31E0">
          <w:rPr>
            <w:w w:val="96"/>
          </w:rPr>
          <w:delText>significantly</w:delText>
        </w:r>
        <w:r w:rsidDel="004A31E0">
          <w:rPr>
            <w:spacing w:val="1"/>
            <w:w w:val="96"/>
          </w:rPr>
          <w:delText xml:space="preserve"> </w:delText>
        </w:r>
        <w:r w:rsidDel="004A31E0">
          <w:delText>di</w:delText>
        </w:r>
        <w:r w:rsidDel="004A31E0">
          <w:rPr>
            <w:spacing w:val="-5"/>
          </w:rPr>
          <w:delText>f</w:delText>
        </w:r>
        <w:r w:rsidDel="004A31E0">
          <w:delText>fers</w:delText>
        </w:r>
        <w:r w:rsidDel="004A31E0">
          <w:rPr>
            <w:spacing w:val="-17"/>
          </w:rPr>
          <w:delText xml:space="preserve"> </w:delText>
        </w:r>
      </w:del>
      <w:r>
        <w:rPr>
          <w:w w:val="97"/>
        </w:rPr>
        <w:t>b</w:t>
      </w:r>
      <w:del w:id="111" w:author="Mauro Santibanez-Koref" w:date="2024-11-25T09:08:00Z">
        <w:r w:rsidDel="004A31E0">
          <w:rPr>
            <w:w w:val="97"/>
          </w:rPr>
          <w:delText>etween</w:delText>
        </w:r>
      </w:del>
      <w:r>
        <w:rPr>
          <w:w w:val="97"/>
        </w:rPr>
        <w:t xml:space="preserve"> </w:t>
      </w:r>
      <w:ins w:id="112" w:author="Mauro Santibanez-Koref" w:date="2024-11-25T09:08:00Z">
        <w:r w:rsidR="004A31E0">
          <w:rPr>
            <w:w w:val="97"/>
          </w:rPr>
          <w:t>Diffe</w:t>
        </w:r>
      </w:ins>
      <w:ins w:id="113" w:author="Mauro Santibanez-Koref" w:date="2024-11-25T09:09:00Z">
        <w:r w:rsidR="004A31E0">
          <w:rPr>
            <w:w w:val="97"/>
          </w:rPr>
          <w:t xml:space="preserve">rences between allele frequencies </w:t>
        </w:r>
        <w:r w:rsidR="00732DAF">
          <w:rPr>
            <w:w w:val="97"/>
          </w:rPr>
          <w:t xml:space="preserve"> between </w:t>
        </w:r>
      </w:ins>
      <w:proofErr w:type="spellStart"/>
      <w:r>
        <w:t>MMRp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MMRd</w:t>
      </w:r>
      <w:proofErr w:type="spellEnd"/>
      <w:r>
        <w:t xml:space="preserve"> </w:t>
      </w:r>
      <w:ins w:id="114" w:author="Mauro Santibanez-Koref" w:date="2024-11-25T09:09:00Z">
        <w:r w:rsidR="00732DAF">
          <w:t xml:space="preserve">samples </w:t>
        </w:r>
      </w:ins>
      <w:del w:id="115" w:author="Mauro Santibanez-Koref" w:date="2024-11-25T09:09:00Z">
        <w:r w:rsidDel="00732DAF">
          <w:delText>groups</w:delText>
        </w:r>
      </w:del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del w:id="116" w:author="Mauro Santibanez-Koref" w:date="2024-11-25T09:09:00Z">
        <w:r w:rsidDel="00732DAF">
          <w:delText>each</w:delText>
        </w:r>
        <w:r w:rsidDel="00732DAF">
          <w:rPr>
            <w:spacing w:val="-4"/>
          </w:rPr>
          <w:delText xml:space="preserve"> </w:delText>
        </w:r>
        <w:r w:rsidDel="00732DAF">
          <w:delText>of</w:delText>
        </w:r>
        <w:r w:rsidDel="00732DAF">
          <w:rPr>
            <w:spacing w:val="-2"/>
          </w:rPr>
          <w:delText xml:space="preserve"> </w:delText>
        </w:r>
        <w:r w:rsidDel="00732DAF">
          <w:delText>the</w:delText>
        </w:r>
      </w:del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datasets.</w:t>
      </w:r>
      <w:r>
        <w:rPr>
          <w:spacing w:val="5"/>
        </w:rPr>
        <w:t xml:space="preserve"> </w:t>
      </w:r>
      <w:commentRangeStart w:id="117"/>
      <w:r>
        <w:t>Each</w:t>
      </w:r>
      <w:r>
        <w:rPr>
          <w:spacing w:val="-4"/>
        </w:rPr>
        <w:t xml:space="preserve"> </w:t>
      </w:r>
      <w:r>
        <w:t>mar</w:t>
      </w:r>
      <w:r>
        <w:rPr>
          <w:spacing w:val="-2"/>
        </w:rPr>
        <w:t>k</w:t>
      </w:r>
      <w:r>
        <w:t>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point,</w:t>
      </w:r>
      <w:commentRangeEnd w:id="117"/>
      <w:r w:rsidR="00AC0A07">
        <w:rPr>
          <w:rStyle w:val="CommentReference"/>
        </w:rPr>
        <w:commentReference w:id="117"/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significance</w:t>
      </w:r>
      <w:r>
        <w:rPr>
          <w:spacing w:val="-19"/>
        </w:rPr>
        <w:t xml:space="preserve"> </w:t>
      </w:r>
      <w:r>
        <w:t>(blue</w:t>
      </w:r>
      <w:r>
        <w:rPr>
          <w:spacing w:val="-4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 xml:space="preserve">no </w:t>
      </w:r>
      <w:r>
        <w:rPr>
          <w:w w:val="98"/>
        </w:rPr>
        <w:t>significance,</w:t>
      </w:r>
      <w:r>
        <w:rPr>
          <w:spacing w:val="1"/>
          <w:w w:val="98"/>
        </w:rPr>
        <w:t xml:space="preserve"> </w:t>
      </w:r>
      <w:r>
        <w:t>yell</w:t>
      </w:r>
      <w:r>
        <w:rPr>
          <w:spacing w:val="-5"/>
        </w:rPr>
        <w:t>o</w:t>
      </w:r>
      <w:r>
        <w:t>w</w:t>
      </w:r>
      <w:r>
        <w:rPr>
          <w:spacing w:val="-5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rPr>
          <w:w w:val="98"/>
        </w:rPr>
        <w:t>significance,</w:t>
      </w:r>
      <w:r>
        <w:rPr>
          <w:spacing w:val="1"/>
          <w:w w:val="98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:</w:t>
      </w:r>
      <w:r>
        <w:rPr>
          <w:spacing w:val="11"/>
        </w:rPr>
        <w:t xml:space="preserve"> 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significant),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1"/>
        </w:rPr>
        <w:t>A</w:t>
      </w:r>
      <w:r>
        <w:t>UC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directionality</w:t>
      </w:r>
      <w:r>
        <w:rPr>
          <w:spacing w:val="-11"/>
        </w:rPr>
        <w:t xml:space="preserve"> </w:t>
      </w:r>
      <w:r>
        <w:t>(</w:t>
      </w:r>
      <w:r>
        <w:rPr>
          <w:spacing w:val="-11"/>
        </w:rPr>
        <w:t>A</w:t>
      </w:r>
      <w:r>
        <w:t>UC</w:t>
      </w:r>
      <w:r>
        <w:rPr>
          <w:spacing w:val="-5"/>
        </w:rPr>
        <w:t xml:space="preserve"> </w:t>
      </w:r>
      <w:r>
        <w:rPr>
          <w:w w:val="137"/>
        </w:rPr>
        <w:t>&lt;</w:t>
      </w:r>
      <w:r>
        <w:rPr>
          <w:spacing w:val="-18"/>
          <w:w w:val="137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: frequencies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MMRp</w:t>
      </w:r>
      <w:proofErr w:type="spellEnd"/>
      <w:r>
        <w:rPr>
          <w:spacing w:val="-6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rPr>
          <w:spacing w:val="-11"/>
        </w:rPr>
        <w:t>A</w:t>
      </w:r>
      <w:r>
        <w:t>UC</w:t>
      </w:r>
      <w:r>
        <w:rPr>
          <w:spacing w:val="-4"/>
        </w:rPr>
        <w:t xml:space="preserve"> </w:t>
      </w:r>
      <w:r>
        <w:rPr>
          <w:w w:val="137"/>
        </w:rPr>
        <w:t>&gt;</w:t>
      </w:r>
      <w:r>
        <w:rPr>
          <w:spacing w:val="-18"/>
          <w:w w:val="137"/>
        </w:rPr>
        <w:t xml:space="preserve"> </w:t>
      </w:r>
      <w:r>
        <w:t>0.5</w:t>
      </w:r>
      <w:r>
        <w:rPr>
          <w:spacing w:val="-3"/>
        </w:rPr>
        <w:t xml:space="preserve"> </w:t>
      </w:r>
      <w:del w:id="118" w:author="Mauro Santibanez-Koref" w:date="2024-11-25T09:15:00Z">
        <w:r w:rsidDel="006B6CC7">
          <w:delText>:</w:delText>
        </w:r>
        <w:r w:rsidDel="006B6CC7">
          <w:rPr>
            <w:spacing w:val="11"/>
          </w:rPr>
          <w:delText xml:space="preserve"> </w:delText>
        </w:r>
        <w:r w:rsidDel="006B6CC7">
          <w:delText>frequencies</w:delText>
        </w:r>
        <w:r w:rsidDel="006B6CC7">
          <w:rPr>
            <w:spacing w:val="-9"/>
          </w:rPr>
          <w:delText xml:space="preserve"> </w:delText>
        </w:r>
        <w:r w:rsidDel="006B6CC7">
          <w:delText>are</w:delText>
        </w:r>
        <w:r w:rsidDel="006B6CC7">
          <w:rPr>
            <w:spacing w:val="-2"/>
          </w:rPr>
          <w:delText xml:space="preserve"> </w:delText>
        </w:r>
        <w:r w:rsidDel="006B6CC7">
          <w:delText>higher</w:delText>
        </w:r>
        <w:r w:rsidDel="006B6CC7">
          <w:rPr>
            <w:spacing w:val="-5"/>
          </w:rPr>
          <w:delText xml:space="preserve"> </w:delText>
        </w:r>
        <w:r w:rsidDel="006B6CC7">
          <w:delText>in</w:delText>
        </w:r>
        <w:r w:rsidDel="006B6CC7">
          <w:rPr>
            <w:spacing w:val="-2"/>
          </w:rPr>
          <w:delText xml:space="preserve"> </w:delText>
        </w:r>
        <w:r w:rsidDel="006B6CC7">
          <w:delText>MMRd</w:delText>
        </w:r>
        <w:r w:rsidDel="006B6CC7">
          <w:rPr>
            <w:spacing w:val="-6"/>
          </w:rPr>
          <w:delText xml:space="preserve"> </w:delText>
        </w:r>
        <w:r w:rsidDel="006B6CC7">
          <w:delText>group).</w:delText>
        </w:r>
      </w:del>
    </w:p>
    <w:p w14:paraId="0611C3FC" w14:textId="77777777" w:rsidR="003A7B18" w:rsidRDefault="003A7B18">
      <w:pPr>
        <w:spacing w:before="8" w:line="260" w:lineRule="exact"/>
        <w:rPr>
          <w:sz w:val="26"/>
          <w:szCs w:val="26"/>
        </w:rPr>
      </w:pPr>
    </w:p>
    <w:p w14:paraId="0611C3FD" w14:textId="413F67ED" w:rsidR="003A7B18" w:rsidRDefault="00000000">
      <w:pPr>
        <w:spacing w:line="249" w:lineRule="auto"/>
        <w:ind w:left="107" w:right="119" w:firstLine="1"/>
        <w:jc w:val="both"/>
      </w:pPr>
      <w:r>
        <w:t>These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</w:t>
      </w:r>
      <w:r>
        <w:rPr>
          <w:spacing w:val="-5"/>
        </w:rPr>
        <w:t>e</w:t>
      </w:r>
      <w:r>
        <w:t>vious</w:t>
      </w:r>
      <w:r>
        <w:rPr>
          <w:spacing w:val="-7"/>
        </w:rPr>
        <w:t xml:space="preserve"> </w:t>
      </w:r>
      <w:r>
        <w:t>obser</w:t>
      </w:r>
      <w:r>
        <w:rPr>
          <w:spacing w:val="-5"/>
        </w:rPr>
        <w:t>v</w:t>
      </w:r>
      <w:r>
        <w:t>ation.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4"/>
        </w:rPr>
        <w:t xml:space="preserve"> </w:t>
      </w:r>
      <w:proofErr w:type="spellStart"/>
      <w:ins w:id="119" w:author="Mauro Santibanez-Koref" w:date="2024-11-25T09:15:00Z">
        <w:r w:rsidR="00FA70E1">
          <w:rPr>
            <w:spacing w:val="-4"/>
          </w:rPr>
          <w:t>observed</w:t>
        </w:r>
      </w:ins>
      <w:del w:id="120" w:author="Mauro Santibanez-Koref" w:date="2024-11-25T09:15:00Z">
        <w:r w:rsidDel="00FA70E1">
          <w:delText>successfully</w:delText>
        </w:r>
        <w:r w:rsidDel="00FA70E1">
          <w:rPr>
            <w:spacing w:val="-10"/>
          </w:rPr>
          <w:delText xml:space="preserve"> </w:delText>
        </w:r>
      </w:del>
      <w:r>
        <w:t>replicated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n</w:t>
      </w:r>
      <w:r>
        <w:rPr>
          <w:spacing w:val="-5"/>
        </w:rPr>
        <w:t>e</w:t>
      </w:r>
      <w:r>
        <w:t>w</w:t>
      </w:r>
      <w:r>
        <w:rPr>
          <w:spacing w:val="-7"/>
        </w:rPr>
        <w:t xml:space="preserve"> </w:t>
      </w:r>
      <w:r>
        <w:t>CRC</w:t>
      </w:r>
      <w:r>
        <w:rPr>
          <w:spacing w:val="-8"/>
        </w:rPr>
        <w:t xml:space="preserve"> </w:t>
      </w:r>
      <w:r>
        <w:t>datasets,</w:t>
      </w:r>
      <w:r>
        <w:rPr>
          <w:spacing w:val="-14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CMMRD</w:t>
      </w:r>
      <w:r>
        <w:rPr>
          <w:spacing w:val="-15"/>
        </w:rPr>
        <w:t xml:space="preserve"> </w:t>
      </w:r>
      <w:r>
        <w:t>dataset. The</w:t>
      </w:r>
      <w:r>
        <w:rPr>
          <w:spacing w:val="-6"/>
        </w:rPr>
        <w:t xml:space="preserve"> </w:t>
      </w:r>
      <w:proofErr w:type="spellStart"/>
      <w:r>
        <w:t>beh</w:t>
      </w:r>
      <w:r>
        <w:rPr>
          <w:spacing w:val="-4"/>
        </w:rPr>
        <w:t>a</w:t>
      </w:r>
      <w:r>
        <w:t>viour</w:t>
      </w:r>
      <w:proofErr w:type="spellEnd"/>
      <w:r>
        <w:rPr>
          <w:spacing w:val="-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allele</w:t>
      </w:r>
      <w:r>
        <w:rPr>
          <w:spacing w:val="-9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consistent</w:t>
      </w:r>
      <w:r>
        <w:rPr>
          <w:spacing w:val="-16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datasets with</w:t>
      </w:r>
      <w:r>
        <w:rPr>
          <w:spacing w:val="-13"/>
        </w:rPr>
        <w:t xml:space="preserve"> </w:t>
      </w:r>
      <w:r>
        <w:rPr>
          <w:spacing w:val="-3"/>
          <w:w w:val="96"/>
        </w:rPr>
        <w:t>e</w:t>
      </w:r>
      <w:r>
        <w:rPr>
          <w:w w:val="96"/>
        </w:rPr>
        <w:t>xception</w:t>
      </w:r>
      <w:r>
        <w:rPr>
          <w:spacing w:val="8"/>
          <w:w w:val="9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+1</w:t>
      </w:r>
      <w:r>
        <w:rPr>
          <w:spacing w:val="-8"/>
        </w:rPr>
        <w:t xml:space="preserve"> </w:t>
      </w:r>
      <w:r>
        <w:t>allele</w:t>
      </w:r>
      <w:r>
        <w:rPr>
          <w:spacing w:val="-15"/>
        </w:rPr>
        <w:t xml:space="preserve"> </w:t>
      </w:r>
      <w:r>
        <w:t>which</w:t>
      </w:r>
      <w:r>
        <w:rPr>
          <w:spacing w:val="-17"/>
        </w:rPr>
        <w:t xml:space="preserve"> </w:t>
      </w:r>
      <w:commentRangeStart w:id="121"/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17"/>
        </w:rPr>
        <w:t xml:space="preserve"> </w:t>
      </w:r>
      <w:proofErr w:type="spellStart"/>
      <w:r>
        <w:t>MMRp</w:t>
      </w:r>
      <w:proofErr w:type="spellEnd"/>
      <w:r>
        <w:rPr>
          <w:spacing w:val="-20"/>
        </w:rPr>
        <w:t xml:space="preserve"> </w:t>
      </w:r>
      <w:r>
        <w:rPr>
          <w:w w:val="96"/>
        </w:rPr>
        <w:t>tenden</w:t>
      </w:r>
      <w:r>
        <w:rPr>
          <w:spacing w:val="-3"/>
          <w:w w:val="96"/>
        </w:rPr>
        <w:t>c</w:t>
      </w:r>
      <w:r>
        <w:rPr>
          <w:w w:val="96"/>
        </w:rPr>
        <w:t>y</w:t>
      </w:r>
      <w:r>
        <w:rPr>
          <w:spacing w:val="7"/>
          <w:w w:val="96"/>
        </w:rPr>
        <w:t xml:space="preserve"> </w:t>
      </w:r>
      <w:commentRangeEnd w:id="121"/>
      <w:r w:rsidR="008924C2">
        <w:rPr>
          <w:rStyle w:val="CommentReference"/>
        </w:rPr>
        <w:commentReference w:id="121"/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CRC</w:t>
      </w:r>
      <w:r>
        <w:rPr>
          <w:spacing w:val="-14"/>
        </w:rPr>
        <w:t xml:space="preserve"> </w:t>
      </w:r>
      <w:r>
        <w:rPr>
          <w:w w:val="97"/>
        </w:rPr>
        <w:t xml:space="preserve">datasets, </w:t>
      </w:r>
      <w:r>
        <w:t>with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w w:val="96"/>
        </w:rPr>
        <w:t>tenden</w:t>
      </w:r>
      <w:r>
        <w:rPr>
          <w:spacing w:val="-3"/>
          <w:w w:val="96"/>
        </w:rPr>
        <w:t>c</w:t>
      </w:r>
      <w:r>
        <w:rPr>
          <w:w w:val="96"/>
        </w:rPr>
        <w:t>y</w:t>
      </w:r>
      <w:r>
        <w:rPr>
          <w:spacing w:val="7"/>
          <w:w w:val="9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wea</w:t>
      </w:r>
      <w:r>
        <w:rPr>
          <w:spacing w:val="-2"/>
        </w:rPr>
        <w:t>k</w:t>
      </w:r>
      <w:r>
        <w:t>er</w:t>
      </w:r>
      <w:r>
        <w:rPr>
          <w:spacing w:val="-19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EC</w:t>
      </w:r>
      <w:r>
        <w:rPr>
          <w:spacing w:val="-3"/>
        </w:rPr>
        <w:t xml:space="preserve"> </w:t>
      </w:r>
      <w:r>
        <w:t>datasets,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>e</w:t>
      </w:r>
      <w:r>
        <w:t>xistent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CMMRD</w:t>
      </w:r>
      <w:r>
        <w:rPr>
          <w:spacing w:val="-8"/>
        </w:rPr>
        <w:t xml:space="preserve"> </w:t>
      </w:r>
      <w:r>
        <w:t>dataset.</w:t>
      </w:r>
    </w:p>
    <w:p w14:paraId="0611C3FE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3FF" w14:textId="4EFDF220" w:rsidR="003A7B18" w:rsidRDefault="00000000">
      <w:pPr>
        <w:spacing w:line="249" w:lineRule="auto"/>
        <w:ind w:left="107" w:right="84" w:firstLine="7"/>
        <w:jc w:val="both"/>
      </w:pPr>
      <w:r>
        <w:t>It is also</w:t>
      </w:r>
      <w:r>
        <w:rPr>
          <w:spacing w:val="2"/>
        </w:rPr>
        <w:t xml:space="preserve"> </w:t>
      </w:r>
      <w:r>
        <w:t>interesting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 particular</w:t>
      </w:r>
      <w:r>
        <w:rPr>
          <w:spacing w:val="7"/>
        </w:rPr>
        <w:t xml:space="preserve"> </w:t>
      </w:r>
      <w:r>
        <w:t>mar</w:t>
      </w:r>
      <w:r>
        <w:rPr>
          <w:spacing w:val="-2"/>
        </w:rPr>
        <w:t>k</w:t>
      </w:r>
      <w:r>
        <w:t>er</w:t>
      </w:r>
      <w:r>
        <w:rPr>
          <w:spacing w:val="5"/>
        </w:rPr>
        <w:t xml:space="preserve"> </w:t>
      </w:r>
      <w:r>
        <w:t>(DEPDC2),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3"/>
        </w:rPr>
        <w:t xml:space="preserve"> </w:t>
      </w:r>
      <w:proofErr w:type="spellStart"/>
      <w:r>
        <w:t>beh</w:t>
      </w:r>
      <w:r>
        <w:rPr>
          <w:spacing w:val="-4"/>
        </w:rPr>
        <w:t>a</w:t>
      </w:r>
      <w:r>
        <w:t>viour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1"/>
        </w:rPr>
        <w:t xml:space="preserve">deletion </w:t>
      </w:r>
      <w:r>
        <w:t>alleles,</w:t>
      </w:r>
      <w:r>
        <w:rPr>
          <w:spacing w:val="11"/>
        </w:rPr>
        <w:t xml:space="preserve"> </w:t>
      </w:r>
      <w:proofErr w:type="spellStart"/>
      <w:r>
        <w:t>t</w:t>
      </w:r>
      <w:ins w:id="122" w:author="Mauro Santibanez-Koref" w:date="2024-11-25T09:17:00Z">
        <w:r w:rsidR="00DC0DCC">
          <w:t>i.e</w:t>
        </w:r>
      </w:ins>
      <w:proofErr w:type="spellEnd"/>
      <w:del w:id="123" w:author="Mauro Santibanez-Koref" w:date="2024-11-25T09:17:00Z">
        <w:r w:rsidDel="00DC0DCC">
          <w:delText>hat</w:delText>
        </w:r>
        <w:r w:rsidDel="00DC0DCC">
          <w:rPr>
            <w:spacing w:val="3"/>
          </w:rPr>
          <w:delText xml:space="preserve"> </w:delText>
        </w:r>
        <w:r w:rsidDel="00DC0DCC">
          <w:delText>is</w:delText>
        </w:r>
      </w:del>
      <w:r>
        <w:t>,</w:t>
      </w:r>
      <w:r>
        <w:rPr>
          <w:spacing w:val="7"/>
        </w:rPr>
        <w:t xml:space="preserve"> </w:t>
      </w:r>
      <w:ins w:id="124" w:author="Mauro Santibanez-Koref" w:date="2024-11-25T09:17:00Z">
        <w:r w:rsidR="00DC0DCC">
          <w:t>it</w:t>
        </w:r>
        <w:r w:rsidR="008A2D55">
          <w:t xml:space="preserve"> is</w:t>
        </w:r>
      </w:ins>
      <w:del w:id="125" w:author="Mauro Santibanez-Koref" w:date="2024-11-25T09:17:00Z">
        <w:r w:rsidDel="00DC0DCC">
          <w:delText>being</w:delText>
        </w:r>
      </w:del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frequent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MMRd</w:t>
      </w:r>
      <w:proofErr w:type="spellEnd"/>
      <w:r>
        <w:rPr>
          <w:spacing w:val="6"/>
        </w:rPr>
        <w:t xml:space="preserve"> </w:t>
      </w:r>
      <w:r>
        <w:t xml:space="preserve">group. 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sole</w:t>
      </w:r>
      <w:r>
        <w:rPr>
          <w:spacing w:val="3"/>
        </w:rPr>
        <w:t xml:space="preserve"> </w:t>
      </w:r>
      <w:r>
        <w:t>significant (yell</w:t>
      </w:r>
      <w:r>
        <w:rPr>
          <w:spacing w:val="-5"/>
        </w:rPr>
        <w:t>o</w:t>
      </w:r>
      <w:r>
        <w:t>w)</w:t>
      </w:r>
      <w:r>
        <w:rPr>
          <w:spacing w:val="7"/>
        </w:rPr>
        <w:t xml:space="preserve"> </w:t>
      </w:r>
      <w:r>
        <w:t>mar</w:t>
      </w:r>
      <w:r>
        <w:rPr>
          <w:spacing w:val="-2"/>
        </w:rPr>
        <w:t>k</w:t>
      </w:r>
      <w:r>
        <w:t>er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w w:val="101"/>
        </w:rPr>
        <w:t xml:space="preserve">”right” </w:t>
      </w:r>
      <w:r>
        <w:rPr>
          <w:w w:val="99"/>
        </w:rPr>
        <w:t>(</w:t>
      </w:r>
      <w:r>
        <w:rPr>
          <w:spacing w:val="-11"/>
          <w:w w:val="99"/>
        </w:rPr>
        <w:t>A</w:t>
      </w:r>
      <w:r>
        <w:rPr>
          <w:w w:val="99"/>
        </w:rPr>
        <w:t>UC</w:t>
      </w:r>
      <w:r>
        <w:rPr>
          <w:w w:val="137"/>
        </w:rPr>
        <w:t>&gt;</w:t>
      </w:r>
      <w:r>
        <w:rPr>
          <w:w w:val="99"/>
        </w:rPr>
        <w:t>0.5)</w:t>
      </w:r>
      <w:r>
        <w:t xml:space="preserve"> direction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+1</w:t>
      </w:r>
      <w:r>
        <w:rPr>
          <w:spacing w:val="-2"/>
        </w:rPr>
        <w:t xml:space="preserve"> </w:t>
      </w:r>
      <w:r>
        <w:t>allele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datasets.</w:t>
      </w:r>
    </w:p>
    <w:p w14:paraId="0611C400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401" w14:textId="10E6B800" w:rsidR="003A7B18" w:rsidRDefault="00000000">
      <w:pPr>
        <w:ind w:left="114" w:right="1860"/>
        <w:jc w:val="both"/>
        <w:sectPr w:rsidR="003A7B18">
          <w:pgSz w:w="11920" w:h="16840"/>
          <w:pgMar w:top="1060" w:right="980" w:bottom="280" w:left="1020" w:header="0" w:footer="613" w:gutter="0"/>
          <w:cols w:space="720"/>
        </w:sectPr>
      </w:pPr>
      <w:r>
        <w:t>Since</w:t>
      </w:r>
      <w:r>
        <w:rPr>
          <w:spacing w:val="-4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condition</w:t>
      </w:r>
      <w:ins w:id="126" w:author="Mauro Santibanez-Koref" w:date="2024-11-25T09:18:00Z">
        <w:r w:rsidR="007E49AA">
          <w:t xml:space="preserve"> (</w:t>
        </w:r>
        <w:proofErr w:type="spellStart"/>
        <w:r w:rsidR="007E49AA">
          <w:t>i.e</w:t>
        </w:r>
        <w:proofErr w:type="spellEnd"/>
        <w:r w:rsidR="007E49AA">
          <w:t xml:space="preserve"> &lt;list conditions</w:t>
        </w:r>
      </w:ins>
      <w:ins w:id="127" w:author="Mauro Santibanez-Koref" w:date="2024-11-25T09:19:00Z">
        <w:r w:rsidR="007E49AA">
          <w:t>)</w:t>
        </w:r>
      </w:ins>
      <w:r>
        <w:rPr>
          <w:spacing w:val="-8"/>
        </w:rPr>
        <w:t xml:space="preserve"> </w:t>
      </w:r>
      <w:r>
        <w:t>beh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6"/>
        </w:rPr>
        <w:t xml:space="preserve"> </w:t>
      </w:r>
      <w:r>
        <w:t>similarl</w:t>
      </w:r>
      <w:r>
        <w:rPr>
          <w:spacing w:val="-13"/>
        </w:rPr>
        <w:t>y</w:t>
      </w:r>
      <w:r>
        <w:t>,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justifies</w:t>
      </w:r>
      <w:r>
        <w:rPr>
          <w:spacing w:val="-1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>r</w:t>
      </w:r>
      <w:r>
        <w:t>ging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analysis.</w:t>
      </w:r>
    </w:p>
    <w:p w14:paraId="0611C402" w14:textId="659E1BBD" w:rsidR="003A7B18" w:rsidRDefault="00000000">
      <w:pPr>
        <w:spacing w:before="68"/>
        <w:ind w:left="114" w:right="8493"/>
        <w:jc w:val="both"/>
      </w:pPr>
      <w:r>
        <w:rPr>
          <w:b/>
        </w:rPr>
        <w:lastRenderedPageBreak/>
        <w:t xml:space="preserve">2.2 </w:t>
      </w:r>
      <w:r>
        <w:rPr>
          <w:b/>
          <w:spacing w:val="25"/>
        </w:rPr>
        <w:t xml:space="preserve"> </w:t>
      </w:r>
      <w:ins w:id="128" w:author="Mauro Santibanez-Koref" w:date="2024-11-25T09:21:00Z">
        <w:r w:rsidR="0082464C">
          <w:rPr>
            <w:b/>
          </w:rPr>
          <w:t>Ana</w:t>
        </w:r>
        <w:r w:rsidR="00F57DD5">
          <w:rPr>
            <w:b/>
          </w:rPr>
          <w:t>l</w:t>
        </w:r>
        <w:r w:rsidR="0082464C">
          <w:rPr>
            <w:b/>
          </w:rPr>
          <w:t xml:space="preserve">ysis </w:t>
        </w:r>
        <w:r w:rsidR="00F57DD5">
          <w:rPr>
            <w:b/>
          </w:rPr>
          <w:t>usin</w:t>
        </w:r>
      </w:ins>
      <w:ins w:id="129" w:author="Mauro Santibanez-Koref" w:date="2024-11-25T09:22:00Z">
        <w:r w:rsidR="00F57DD5">
          <w:rPr>
            <w:b/>
          </w:rPr>
          <w:t>g</w:t>
        </w:r>
      </w:ins>
      <w:del w:id="130" w:author="Mauro Santibanez-Koref" w:date="2024-11-25T09:21:00Z">
        <w:r w:rsidDel="0082464C">
          <w:rPr>
            <w:b/>
          </w:rPr>
          <w:delText>With</w:delText>
        </w:r>
      </w:del>
      <w:r>
        <w:rPr>
          <w:b/>
          <w:spacing w:val="1"/>
        </w:rPr>
        <w:t xml:space="preserve"> </w:t>
      </w:r>
      <w:r>
        <w:rPr>
          <w:b/>
          <w:w w:val="88"/>
        </w:rPr>
        <w:t>UMI</w:t>
      </w:r>
      <w:ins w:id="131" w:author="Mauro Santibanez-Koref" w:date="2024-11-25T09:22:00Z">
        <w:r w:rsidR="00F57DD5">
          <w:rPr>
            <w:b/>
            <w:w w:val="88"/>
          </w:rPr>
          <w:t xml:space="preserve"> for error correctio</w:t>
        </w:r>
        <w:r w:rsidR="00CD19E5">
          <w:rPr>
            <w:b/>
            <w:w w:val="88"/>
          </w:rPr>
          <w:t>n and duplicate exclusion</w:t>
        </w:r>
        <w:r w:rsidR="00F57DD5">
          <w:rPr>
            <w:b/>
            <w:w w:val="88"/>
          </w:rPr>
          <w:t>.</w:t>
        </w:r>
      </w:ins>
    </w:p>
    <w:p w14:paraId="0611C403" w14:textId="77777777" w:rsidR="003A7B18" w:rsidRDefault="00000000">
      <w:pPr>
        <w:spacing w:before="9"/>
        <w:ind w:left="114" w:right="79"/>
        <w:jc w:val="both"/>
      </w:pPr>
      <w:r>
        <w:t>N</w:t>
      </w:r>
      <w:r>
        <w:rPr>
          <w:spacing w:val="-3"/>
        </w:rPr>
        <w:t>e</w:t>
      </w:r>
      <w:r>
        <w:t>xt,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performed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commentRangeStart w:id="132"/>
      <w:r>
        <w:t>consensus</w:t>
      </w:r>
      <w:r>
        <w:rPr>
          <w:spacing w:val="-17"/>
        </w:rPr>
        <w:t xml:space="preserve"> </w:t>
      </w:r>
      <w:r>
        <w:t>sequence</w:t>
      </w:r>
      <w:r>
        <w:rPr>
          <w:spacing w:val="-7"/>
        </w:rPr>
        <w:t xml:space="preserve"> </w:t>
      </w:r>
      <w:commentRangeEnd w:id="132"/>
      <w:r w:rsidR="0001644B">
        <w:rPr>
          <w:rStyle w:val="CommentReference"/>
        </w:rPr>
        <w:commentReference w:id="132"/>
      </w:r>
      <w:r>
        <w:t>obtained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UMI</w:t>
      </w:r>
      <w:r>
        <w:rPr>
          <w:spacing w:val="-8"/>
        </w:rPr>
        <w:t xml:space="preserve"> </w:t>
      </w:r>
      <w:r>
        <w:t>groupings</w:t>
      </w:r>
      <w:r>
        <w:rPr>
          <w:spacing w:val="-17"/>
        </w:rPr>
        <w:t xml:space="preserve"> </w:t>
      </w:r>
      <w:r>
        <w:t>(</w:t>
      </w:r>
      <w:commentRangeStart w:id="133"/>
      <w:r>
        <w:t>D1,</w:t>
      </w:r>
      <w:r>
        <w:rPr>
          <w:spacing w:val="-7"/>
        </w:rPr>
        <w:t xml:space="preserve"> </w:t>
      </w:r>
      <w:r>
        <w:t>D2</w:t>
      </w:r>
      <w:commentRangeEnd w:id="133"/>
      <w:r w:rsidR="008831A7">
        <w:rPr>
          <w:rStyle w:val="CommentReference"/>
        </w:rPr>
        <w:commentReference w:id="133"/>
      </w:r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PCR</w:t>
      </w:r>
    </w:p>
    <w:p w14:paraId="0611C404" w14:textId="77777777" w:rsidR="003A7B18" w:rsidRDefault="00000000">
      <w:pPr>
        <w:spacing w:before="9"/>
        <w:ind w:left="114" w:right="716"/>
        <w:jc w:val="both"/>
      </w:pPr>
      <w:r>
        <w:t>error</w:t>
      </w:r>
      <w:r>
        <w:rPr>
          <w:spacing w:val="-4"/>
        </w:rPr>
        <w:t xml:space="preserve"> </w:t>
      </w:r>
      <w:r>
        <w:t>correction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>f</w:t>
      </w:r>
      <w:r>
        <w:t>fect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a</w:t>
      </w:r>
      <w:r>
        <w:t>w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3)</w:t>
      </w:r>
    </w:p>
    <w:p w14:paraId="0611C405" w14:textId="77777777" w:rsidR="003A7B18" w:rsidRDefault="003A7B18">
      <w:pPr>
        <w:spacing w:before="19" w:line="220" w:lineRule="exact"/>
        <w:rPr>
          <w:sz w:val="22"/>
          <w:szCs w:val="22"/>
        </w:rPr>
      </w:pPr>
    </w:p>
    <w:p w14:paraId="0611C406" w14:textId="77777777" w:rsidR="003A7B18" w:rsidRDefault="00000000">
      <w:pPr>
        <w:ind w:left="114"/>
      </w:pPr>
      <w:r>
        <w:pict w14:anchorId="0611C40F">
          <v:shape id="_x0000_i1027" type="#_x0000_t75" style="width:460.8pt;height:345.6pt">
            <v:imagedata r:id="rId15" o:title=""/>
          </v:shape>
        </w:pict>
      </w:r>
    </w:p>
    <w:p w14:paraId="0611C407" w14:textId="77777777" w:rsidR="003A7B18" w:rsidRDefault="003A7B18">
      <w:pPr>
        <w:spacing w:before="10" w:line="160" w:lineRule="exact"/>
        <w:rPr>
          <w:sz w:val="17"/>
          <w:szCs w:val="17"/>
        </w:rPr>
      </w:pPr>
    </w:p>
    <w:p w14:paraId="0611C408" w14:textId="77777777" w:rsidR="003A7B18" w:rsidRDefault="00000000">
      <w:pPr>
        <w:ind w:left="3978" w:right="3978"/>
        <w:jc w:val="center"/>
      </w:pPr>
      <w:r>
        <w:rPr>
          <w:b/>
        </w:rPr>
        <w:t>Figure</w:t>
      </w:r>
      <w:r>
        <w:rPr>
          <w:b/>
          <w:spacing w:val="45"/>
        </w:rPr>
        <w:t xml:space="preserve"> </w:t>
      </w:r>
      <w:r>
        <w:rPr>
          <w:b/>
        </w:rPr>
        <w:t>3.</w:t>
      </w:r>
      <w:r>
        <w:rPr>
          <w:b/>
          <w:spacing w:val="34"/>
        </w:rPr>
        <w:t xml:space="preserve"> </w:t>
      </w:r>
      <w:r>
        <w:rPr>
          <w:w w:val="99"/>
        </w:rPr>
        <w:t>Placeholder</w:t>
      </w:r>
    </w:p>
    <w:p w14:paraId="0611C409" w14:textId="77777777" w:rsidR="003A7B18" w:rsidRDefault="003A7B18">
      <w:pPr>
        <w:spacing w:before="17" w:line="260" w:lineRule="exact"/>
        <w:rPr>
          <w:sz w:val="26"/>
          <w:szCs w:val="26"/>
        </w:rPr>
      </w:pPr>
    </w:p>
    <w:p w14:paraId="0611C40A" w14:textId="77777777" w:rsidR="003A7B18" w:rsidRDefault="00000000">
      <w:pPr>
        <w:spacing w:line="249" w:lineRule="auto"/>
        <w:ind w:left="107" w:right="76"/>
        <w:jc w:val="both"/>
      </w:pPr>
      <w:r>
        <w:t>The allele</w:t>
      </w:r>
      <w:r>
        <w:rPr>
          <w:spacing w:val="4"/>
        </w:rPr>
        <w:t xml:space="preserve"> </w:t>
      </w:r>
      <w:r>
        <w:t>that is most significantly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>f</w:t>
      </w:r>
      <w:r>
        <w:t>fected by the</w:t>
      </w:r>
      <w:del w:id="134" w:author="Mauro Santibanez-Koref" w:date="2024-11-25T09:23:00Z">
        <w:r w:rsidDel="001C1E79">
          <w:delText xml:space="preserve"> UMI</w:delText>
        </w:r>
      </w:del>
      <w:r>
        <w:t xml:space="preserve"> grouping process is the +1 allele.</w:t>
      </w:r>
      <w:r>
        <w:rPr>
          <w:spacing w:val="12"/>
        </w:rPr>
        <w:t xml:space="preserve"> </w:t>
      </w:r>
      <w:r>
        <w:t xml:space="preserve">This is unsurprising as, being </w:t>
      </w:r>
      <w:r>
        <w:rPr>
          <w:w w:val="101"/>
        </w:rPr>
        <w:t xml:space="preserve">a </w:t>
      </w:r>
      <w:r>
        <w:t>rare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t>ariant,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+1</w:t>
      </w:r>
      <w:r>
        <w:rPr>
          <w:spacing w:val="2"/>
        </w:rPr>
        <w:t xml:space="preserve"> </w:t>
      </w:r>
      <w:r>
        <w:t>allele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li</w:t>
      </w:r>
      <w:r>
        <w:rPr>
          <w:spacing w:val="-2"/>
        </w:rPr>
        <w:t>k</w:t>
      </w:r>
      <w:r>
        <w:t>ely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>f</w:t>
      </w:r>
      <w:r>
        <w:t>fected</w:t>
      </w:r>
      <w:r>
        <w:rPr>
          <w:spacing w:val="6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PCR</w:t>
      </w:r>
      <w:r>
        <w:rPr>
          <w:spacing w:val="4"/>
        </w:rPr>
        <w:t xml:space="preserve"> </w:t>
      </w:r>
      <w:r>
        <w:t>noise.</w:t>
      </w:r>
      <w:r>
        <w:rPr>
          <w:spacing w:val="29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obser</w:t>
      </w:r>
      <w:r>
        <w:rPr>
          <w:spacing w:val="-5"/>
        </w:rPr>
        <w:t>v</w:t>
      </w:r>
      <w:r>
        <w:t>ation</w:t>
      </w:r>
      <w:r>
        <w:rPr>
          <w:spacing w:val="9"/>
        </w:rPr>
        <w:t xml:space="preserve"> </w:t>
      </w:r>
      <w:r>
        <w:t>supports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PCR</w:t>
      </w:r>
      <w:r>
        <w:rPr>
          <w:spacing w:val="4"/>
        </w:rPr>
        <w:t xml:space="preserve"> </w:t>
      </w:r>
      <w:r>
        <w:rPr>
          <w:w w:val="101"/>
        </w:rPr>
        <w:t xml:space="preserve">error </w:t>
      </w:r>
      <w:r>
        <w:rPr>
          <w:spacing w:val="-1"/>
        </w:rPr>
        <w:t>h</w:t>
      </w:r>
      <w:r>
        <w:t>ypothesis,</w:t>
      </w:r>
      <w:r>
        <w:rPr>
          <w:spacing w:val="12"/>
        </w:rPr>
        <w:t xml:space="preserve"> </w:t>
      </w:r>
      <w:commentRangeStart w:id="135"/>
      <w:r>
        <w:t>it remains</w:t>
      </w:r>
      <w:r>
        <w:rPr>
          <w:spacing w:val="5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sh</w:t>
      </w:r>
      <w:r>
        <w:rPr>
          <w:spacing w:val="-5"/>
        </w:rPr>
        <w:t>o</w:t>
      </w:r>
      <w:r>
        <w:t>wn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h</w:t>
      </w:r>
      <w:r>
        <w:t>y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pattern</w:t>
      </w:r>
      <w:r>
        <w:rPr>
          <w:spacing w:val="4"/>
        </w:rPr>
        <w:t xml:space="preserve"> </w:t>
      </w:r>
      <w:r>
        <w:t>is more</w:t>
      </w:r>
      <w:r>
        <w:rPr>
          <w:spacing w:val="3"/>
        </w:rPr>
        <w:t xml:space="preserve"> </w:t>
      </w:r>
      <w:r>
        <w:t>readily</w:t>
      </w:r>
      <w:r>
        <w:rPr>
          <w:spacing w:val="4"/>
        </w:rPr>
        <w:t xml:space="preserve">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in some</w:t>
      </w:r>
      <w:r>
        <w:rPr>
          <w:spacing w:val="3"/>
        </w:rPr>
        <w:t xml:space="preserve"> </w:t>
      </w:r>
      <w:r>
        <w:t>datasets</w:t>
      </w:r>
      <w:r>
        <w:rPr>
          <w:spacing w:val="5"/>
        </w:rPr>
        <w:t xml:space="preserve"> </w:t>
      </w:r>
      <w:r>
        <w:t>(CRC)</w:t>
      </w:r>
      <w:r>
        <w:rPr>
          <w:spacing w:val="4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w w:val="101"/>
        </w:rPr>
        <w:t xml:space="preserve">others </w:t>
      </w:r>
      <w:r>
        <w:t>(CMMRD).</w:t>
      </w:r>
      <w:r>
        <w:rPr>
          <w:spacing w:val="-9"/>
        </w:rPr>
        <w:t xml:space="preserve"> </w:t>
      </w:r>
      <w:r>
        <w:t>(di</w:t>
      </w:r>
      <w:r>
        <w:rPr>
          <w:spacing w:val="-5"/>
        </w:rPr>
        <w:t>f</w:t>
      </w:r>
      <w:r>
        <w:t>ferent</w:t>
      </w:r>
      <w:r>
        <w:rPr>
          <w:spacing w:val="-8"/>
        </w:rPr>
        <w:t xml:space="preserve"> </w:t>
      </w:r>
      <w:r>
        <w:t>tumor/tissue</w:t>
      </w:r>
      <w:r>
        <w:rPr>
          <w:spacing w:val="-10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>f</w:t>
      </w:r>
      <w:r>
        <w:t>ferent</w:t>
      </w:r>
      <w:r>
        <w:rPr>
          <w:spacing w:val="-7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rates??)</w:t>
      </w:r>
      <w:commentRangeEnd w:id="135"/>
      <w:r w:rsidR="00500AA5">
        <w:rPr>
          <w:rStyle w:val="CommentReference"/>
        </w:rPr>
        <w:commentReference w:id="135"/>
      </w:r>
    </w:p>
    <w:p w14:paraId="0611C40B" w14:textId="77777777" w:rsidR="003A7B18" w:rsidRDefault="003A7B18">
      <w:pPr>
        <w:spacing w:before="10" w:line="100" w:lineRule="exact"/>
        <w:rPr>
          <w:sz w:val="11"/>
          <w:szCs w:val="11"/>
        </w:rPr>
      </w:pPr>
    </w:p>
    <w:p w14:paraId="0611C40C" w14:textId="1CAA5568" w:rsidR="003A7B18" w:rsidRDefault="00000000">
      <w:pPr>
        <w:spacing w:line="249" w:lineRule="auto"/>
        <w:ind w:left="114" w:right="72"/>
        <w:jc w:val="both"/>
        <w:rPr>
          <w:ins w:id="136" w:author="Mauro Santibanez-Koref" w:date="2024-11-25T09:32:00Z"/>
        </w:rPr>
      </w:pPr>
      <w:r>
        <w:t>Mar</w:t>
      </w:r>
      <w:r>
        <w:rPr>
          <w:spacing w:val="-2"/>
        </w:rPr>
        <w:t>k</w:t>
      </w:r>
      <w:r>
        <w:t>ers</w:t>
      </w:r>
      <w:r>
        <w:rPr>
          <w:spacing w:val="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3"/>
        </w:rPr>
        <w:t xml:space="preserve"> </w:t>
      </w:r>
      <w:r>
        <w:t>shifted</w:t>
      </w:r>
      <w:r>
        <w:rPr>
          <w:spacing w:val="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UMI</w:t>
      </w:r>
      <w:r>
        <w:rPr>
          <w:spacing w:val="2"/>
        </w:rPr>
        <w:t xml:space="preserve"> </w:t>
      </w:r>
      <w:ins w:id="137" w:author="Mauro Santibanez-Koref" w:date="2024-11-25T09:26:00Z">
        <w:r w:rsidR="002405D7">
          <w:t>correction</w:t>
        </w:r>
      </w:ins>
      <w:del w:id="138" w:author="Mauro Santibanez-Koref" w:date="2024-11-25T09:26:00Z">
        <w:r w:rsidDel="002405D7">
          <w:delText>groupings</w:delText>
        </w:r>
      </w:del>
      <w:r>
        <w:rPr>
          <w:spacing w:val="6"/>
        </w:rPr>
        <w:t xml:space="preserve"> </w:t>
      </w:r>
      <w:del w:id="139" w:author="Mauro Santibanez-Koref" w:date="2024-11-25T09:26:00Z">
        <w:r w:rsidDel="002405D7">
          <w:delText>were</w:delText>
        </w:r>
        <w:r w:rsidDel="002405D7">
          <w:rPr>
            <w:spacing w:val="2"/>
          </w:rPr>
          <w:delText xml:space="preserve"> </w:delText>
        </w:r>
        <w:r w:rsidDel="002405D7">
          <w:delText>introduced</w:delText>
        </w:r>
      </w:del>
      <w:ins w:id="140" w:author="Mauro Santibanez-Koref" w:date="2024-11-25T09:26:00Z">
        <w:r w:rsidR="002405D7">
          <w:t xml:space="preserve"> was used</w:t>
        </w:r>
      </w:ins>
      <w:r>
        <w:t>,</w:t>
      </w:r>
      <w:r>
        <w:rPr>
          <w:spacing w:val="8"/>
        </w:rPr>
        <w:t xml:space="preserve"> </w:t>
      </w:r>
      <w:del w:id="141" w:author="Mauro Santibanez-Koref" w:date="2024-11-25T09:26:00Z">
        <w:r w:rsidDel="002405D7">
          <w:delText>essentially</w:delText>
        </w:r>
      </w:del>
      <w:r>
        <w:rPr>
          <w:spacing w:val="7"/>
        </w:rPr>
        <w:t xml:space="preserve"> </w:t>
      </w:r>
      <w:r>
        <w:t>r</w:t>
      </w:r>
      <w:r>
        <w:rPr>
          <w:spacing w:val="-5"/>
        </w:rPr>
        <w:t>e</w:t>
      </w:r>
      <w:r>
        <w:rPr>
          <w:spacing w:val="-3"/>
        </w:rPr>
        <w:t>v</w:t>
      </w:r>
      <w:r>
        <w:t>ersing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1"/>
        </w:rPr>
        <w:t>pr</w:t>
      </w:r>
      <w:r>
        <w:rPr>
          <w:spacing w:val="-5"/>
          <w:w w:val="101"/>
        </w:rPr>
        <w:t>e</w:t>
      </w:r>
      <w:r>
        <w:rPr>
          <w:w w:val="101"/>
        </w:rPr>
        <w:t xml:space="preserve">viously </w:t>
      </w:r>
      <w:r>
        <w:t>obser</w:t>
      </w:r>
      <w:r>
        <w:rPr>
          <w:spacing w:val="-3"/>
        </w:rPr>
        <w:t>v</w:t>
      </w:r>
      <w:r>
        <w:t>ed</w:t>
      </w:r>
      <w:r>
        <w:rPr>
          <w:spacing w:val="6"/>
        </w:rPr>
        <w:t xml:space="preserve"> </w:t>
      </w:r>
      <w:r>
        <w:t>pattern.</w:t>
      </w:r>
      <w:r>
        <w:rPr>
          <w:spacing w:val="1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”true”</w:t>
      </w:r>
      <w:r>
        <w:rPr>
          <w:spacing w:val="4"/>
        </w:rPr>
        <w:t xml:space="preserve"> </w:t>
      </w:r>
      <w:r>
        <w:t>beh</w:t>
      </w:r>
      <w:r>
        <w:rPr>
          <w:spacing w:val="-4"/>
        </w:rPr>
        <w:t>a</w:t>
      </w:r>
      <w:r>
        <w:t>vior</w:t>
      </w:r>
      <w:r>
        <w:rPr>
          <w:spacing w:val="6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allele</w:t>
      </w:r>
      <w:r>
        <w:rPr>
          <w:spacing w:val="2"/>
        </w:rPr>
        <w:t xml:space="preserve"> </w:t>
      </w:r>
      <w:r>
        <w:t xml:space="preserve">is </w:t>
      </w:r>
      <w:del w:id="142" w:author="Mauro Santibanez-Koref" w:date="2024-11-25T09:26:00Z">
        <w:r w:rsidDel="006F7B8B">
          <w:delText>probably</w:delText>
        </w:r>
        <w:r w:rsidDel="006F7B8B">
          <w:rPr>
            <w:spacing w:val="6"/>
          </w:rPr>
          <w:delText xml:space="preserve"> </w:delText>
        </w:r>
      </w:del>
      <w:r>
        <w:t>closer</w:t>
      </w:r>
      <w:r>
        <w:rPr>
          <w:spacing w:val="3"/>
        </w:rPr>
        <w:t xml:space="preserve"> </w:t>
      </w:r>
      <w:r>
        <w:t>to that</w:t>
      </w:r>
      <w:r>
        <w:rPr>
          <w:spacing w:val="2"/>
        </w:rPr>
        <w:t xml:space="preserve"> </w:t>
      </w:r>
      <w:r>
        <w:t>of the deletion</w:t>
      </w:r>
      <w:r>
        <w:rPr>
          <w:spacing w:val="5"/>
        </w:rPr>
        <w:t xml:space="preserve"> </w:t>
      </w:r>
      <w:r>
        <w:rPr>
          <w:w w:val="101"/>
        </w:rPr>
        <w:t xml:space="preserve">alleles </w:t>
      </w:r>
      <w:r>
        <w:t>than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initial</w:t>
      </w:r>
      <w:r>
        <w:rPr>
          <w:spacing w:val="-5"/>
        </w:rPr>
        <w:t xml:space="preserve"> </w:t>
      </w:r>
      <w:ins w:id="143" w:author="Mauro Santibanez-Koref" w:date="2024-11-25T09:27:00Z">
        <w:r w:rsidR="006F7B8B">
          <w:t>results</w:t>
        </w:r>
      </w:ins>
      <w:del w:id="144" w:author="Mauro Santibanez-Koref" w:date="2024-11-25T09:27:00Z">
        <w:r w:rsidDel="006F7B8B">
          <w:delText>data</w:delText>
        </w:r>
      </w:del>
      <w:r>
        <w:rPr>
          <w:spacing w:val="-3"/>
        </w:rPr>
        <w:t xml:space="preserve"> </w:t>
      </w:r>
      <w:r>
        <w:t>suggests.</w:t>
      </w:r>
    </w:p>
    <w:p w14:paraId="1B4503EB" w14:textId="77777777" w:rsidR="00E21CA1" w:rsidRDefault="00E21CA1">
      <w:pPr>
        <w:spacing w:line="249" w:lineRule="auto"/>
        <w:ind w:left="114" w:right="72"/>
        <w:jc w:val="both"/>
        <w:rPr>
          <w:ins w:id="145" w:author="Mauro Santibanez-Koref" w:date="2024-11-25T09:32:00Z"/>
        </w:rPr>
      </w:pPr>
    </w:p>
    <w:p w14:paraId="1E5B8C13" w14:textId="62011A96" w:rsidR="00E21CA1" w:rsidRDefault="00E21CA1">
      <w:pPr>
        <w:spacing w:line="249" w:lineRule="auto"/>
        <w:ind w:left="114" w:right="72"/>
        <w:jc w:val="both"/>
        <w:rPr>
          <w:ins w:id="146" w:author="Mauro Santibanez-Koref" w:date="2024-11-25T09:33:00Z"/>
        </w:rPr>
      </w:pPr>
      <w:ins w:id="147" w:author="Mauro Santibanez-Koref" w:date="2024-11-25T09:33:00Z">
        <w:r>
          <w:t>Explain results in D0</w:t>
        </w:r>
      </w:ins>
    </w:p>
    <w:p w14:paraId="071B16D7" w14:textId="5783EAD3" w:rsidR="00E21CA1" w:rsidRDefault="00E21CA1">
      <w:pPr>
        <w:spacing w:line="249" w:lineRule="auto"/>
        <w:ind w:left="114" w:right="72"/>
        <w:jc w:val="both"/>
      </w:pPr>
      <w:ins w:id="148" w:author="Mauro Santibanez-Koref" w:date="2024-11-25T09:33:00Z">
        <w:r>
          <w:t>Explain why not observed in normal blood</w:t>
        </w:r>
      </w:ins>
    </w:p>
    <w:sectPr w:rsidR="00E21CA1">
      <w:pgSz w:w="11920" w:h="16840"/>
      <w:pgMar w:top="1060" w:right="1020" w:bottom="280" w:left="1020" w:header="0" w:footer="61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uro Santibanez-Koref" w:date="2024-11-25T08:08:00Z" w:initials="MS">
    <w:p w14:paraId="2E88D318" w14:textId="77777777" w:rsidR="007F796A" w:rsidRDefault="007F796A" w:rsidP="007F796A">
      <w:pPr>
        <w:pStyle w:val="CommentText"/>
      </w:pPr>
      <w:r>
        <w:rPr>
          <w:rStyle w:val="CommentReference"/>
        </w:rPr>
        <w:annotationRef/>
      </w:r>
      <w:r>
        <w:t>Specify what is been recognised (question how does MMR recognise mismatches).</w:t>
      </w:r>
    </w:p>
    <w:p w14:paraId="188BD785" w14:textId="77777777" w:rsidR="007F796A" w:rsidRDefault="007F796A" w:rsidP="007F796A">
      <w:pPr>
        <w:pStyle w:val="CommentText"/>
      </w:pPr>
      <w:r>
        <w:t>References</w:t>
      </w:r>
    </w:p>
  </w:comment>
  <w:comment w:id="2" w:author="Mauro Santibanez-Koref" w:date="2024-11-25T08:11:00Z" w:initials="MS">
    <w:p w14:paraId="13EBD6CD" w14:textId="77777777" w:rsidR="00387B71" w:rsidRDefault="009003D1" w:rsidP="00387B71">
      <w:pPr>
        <w:pStyle w:val="CommentText"/>
      </w:pPr>
      <w:r>
        <w:rPr>
          <w:rStyle w:val="CommentReference"/>
        </w:rPr>
        <w:annotationRef/>
      </w:r>
      <w:r w:rsidR="00387B71">
        <w:t xml:space="preserve">First give a one sentence overview of the steps. Then get into the details </w:t>
      </w:r>
    </w:p>
  </w:comment>
  <w:comment w:id="15" w:author="Mauro Santibanez-Koref" w:date="2024-11-25T08:17:00Z" w:initials="MS">
    <w:p w14:paraId="2911F924" w14:textId="77777777" w:rsidR="00142C14" w:rsidRDefault="00142C14" w:rsidP="00142C14">
      <w:pPr>
        <w:pStyle w:val="CommentText"/>
      </w:pPr>
      <w:r>
        <w:rPr>
          <w:rStyle w:val="CommentReference"/>
        </w:rPr>
        <w:annotationRef/>
      </w:r>
      <w:r>
        <w:t>Unless you explain in outline the essay that is not helpful Simply states higher mutation rates (reference)</w:t>
      </w:r>
    </w:p>
  </w:comment>
  <w:comment w:id="17" w:author="Mauro Santibanez-Koref" w:date="2024-11-25T08:20:00Z" w:initials="MS">
    <w:p w14:paraId="554168B9" w14:textId="77777777" w:rsidR="00547114" w:rsidRDefault="00547114" w:rsidP="00547114">
      <w:pPr>
        <w:pStyle w:val="CommentText"/>
      </w:pPr>
      <w:r>
        <w:rPr>
          <w:rStyle w:val="CommentReference"/>
        </w:rPr>
        <w:annotationRef/>
      </w:r>
      <w:r>
        <w:t>This is important for understanding cancer and the second is measurable (we may get to there or one of your successors will)</w:t>
      </w:r>
    </w:p>
  </w:comment>
  <w:comment w:id="43" w:author="Mauro Santibanez-Koref" w:date="2024-11-25T08:22:00Z" w:initials="MS">
    <w:p w14:paraId="29AD6ADF" w14:textId="77777777" w:rsidR="003F193E" w:rsidRDefault="003F193E" w:rsidP="003F193E">
      <w:pPr>
        <w:pStyle w:val="CommentText"/>
      </w:pPr>
      <w:r>
        <w:rPr>
          <w:rStyle w:val="CommentReference"/>
        </w:rPr>
        <w:annotationRef/>
      </w:r>
      <w:r>
        <w:t>How do you know?</w:t>
      </w:r>
    </w:p>
  </w:comment>
  <w:comment w:id="44" w:author="Mauro Santibanez-Koref" w:date="2024-11-25T08:26:00Z" w:initials="MS">
    <w:p w14:paraId="049766FA" w14:textId="77777777" w:rsidR="00BE5859" w:rsidRDefault="00BE5859" w:rsidP="00BE5859">
      <w:pPr>
        <w:pStyle w:val="CommentText"/>
      </w:pPr>
      <w:r>
        <w:rPr>
          <w:rStyle w:val="CommentReference"/>
        </w:rPr>
        <w:annotationRef/>
      </w:r>
      <w:r>
        <w:t>It is always doing this. The mutagenic rol is particularly visible  there.</w:t>
      </w:r>
    </w:p>
  </w:comment>
  <w:comment w:id="50" w:author="Mauro Santibanez-Koref" w:date="2024-11-25T08:28:00Z" w:initials="MS">
    <w:p w14:paraId="4E10BD1F" w14:textId="77777777" w:rsidR="00F940B8" w:rsidRDefault="00F940B8" w:rsidP="00F940B8">
      <w:pPr>
        <w:pStyle w:val="CommentText"/>
      </w:pPr>
      <w:r>
        <w:rPr>
          <w:rStyle w:val="CommentReference"/>
        </w:rPr>
        <w:annotationRef/>
      </w:r>
      <w:r>
        <w:t>What findings do?</w:t>
      </w:r>
    </w:p>
  </w:comment>
  <w:comment w:id="51" w:author="Mauro Santibanez-Koref" w:date="2024-11-25T08:28:00Z" w:initials="MS">
    <w:p w14:paraId="1B2B84C1" w14:textId="184564A0" w:rsidR="00F940B8" w:rsidRDefault="00F940B8" w:rsidP="00F940B8">
      <w:pPr>
        <w:pStyle w:val="CommentText"/>
      </w:pPr>
      <w:r>
        <w:rPr>
          <w:rStyle w:val="CommentReference"/>
        </w:rPr>
        <w:annotationRef/>
      </w:r>
      <w:r>
        <w:t>What are some of the in vitro assays to detect MMR activity (see comet and assays)</w:t>
      </w:r>
    </w:p>
  </w:comment>
  <w:comment w:id="54" w:author="Mauro Santibanez-Koref" w:date="2024-11-25T08:37:00Z" w:initials="MS">
    <w:p w14:paraId="543B868E" w14:textId="77777777" w:rsidR="00676584" w:rsidRDefault="00676584" w:rsidP="00676584">
      <w:pPr>
        <w:pStyle w:val="CommentText"/>
      </w:pPr>
      <w:r>
        <w:rPr>
          <w:rStyle w:val="CommentReference"/>
        </w:rPr>
        <w:annotationRef/>
      </w:r>
      <w:r>
        <w:t>Generally it is the presence of key (driver) mutations, not the burden itself.</w:t>
      </w:r>
    </w:p>
  </w:comment>
  <w:comment w:id="55" w:author="Mauro Santibanez-Koref" w:date="2024-11-25T08:38:00Z" w:initials="MS">
    <w:p w14:paraId="6996B3BC" w14:textId="77777777" w:rsidR="00BD75B1" w:rsidRDefault="00BD75B1" w:rsidP="00BD75B1">
      <w:pPr>
        <w:pStyle w:val="CommentText"/>
      </w:pPr>
      <w:r>
        <w:rPr>
          <w:rStyle w:val="CommentReference"/>
        </w:rPr>
        <w:annotationRef/>
      </w:r>
      <w:r>
        <w:t>Pretty essential</w:t>
      </w:r>
    </w:p>
  </w:comment>
  <w:comment w:id="57" w:author="Mauro Santibanez-Koref" w:date="2024-11-25T08:41:00Z" w:initials="MS">
    <w:p w14:paraId="43EABE61" w14:textId="77777777" w:rsidR="00D57437" w:rsidRDefault="00D57437" w:rsidP="00D57437">
      <w:pPr>
        <w:pStyle w:val="CommentText"/>
      </w:pPr>
      <w:r>
        <w:rPr>
          <w:rStyle w:val="CommentReference"/>
        </w:rPr>
        <w:annotationRef/>
      </w:r>
      <w:r>
        <w:t>See added subtitles</w:t>
      </w:r>
    </w:p>
  </w:comment>
  <w:comment w:id="80" w:author="Mauro Santibanez-Koref" w:date="2024-11-25T08:45:00Z" w:initials="MS">
    <w:p w14:paraId="0835AC2A" w14:textId="77777777" w:rsidR="008F563D" w:rsidRDefault="008F563D" w:rsidP="008F563D">
      <w:pPr>
        <w:pStyle w:val="CommentText"/>
      </w:pPr>
      <w:r>
        <w:rPr>
          <w:rStyle w:val="CommentReference"/>
        </w:rPr>
        <w:annotationRef/>
      </w:r>
      <w:r>
        <w:t>summarisee</w:t>
      </w:r>
    </w:p>
  </w:comment>
  <w:comment w:id="83" w:author="Mauro Santibanez-Koref" w:date="2024-11-25T08:37:00Z" w:initials="MS">
    <w:p w14:paraId="5E4C35E3" w14:textId="5A46BFCB" w:rsidR="00676584" w:rsidRDefault="00676584" w:rsidP="00676584">
      <w:pPr>
        <w:pStyle w:val="CommentText"/>
      </w:pPr>
      <w:r>
        <w:rPr>
          <w:rStyle w:val="CommentReference"/>
        </w:rPr>
        <w:annotationRef/>
      </w:r>
      <w:r>
        <w:t>Not relevant here</w:t>
      </w:r>
    </w:p>
  </w:comment>
  <w:comment w:id="88" w:author="Mauro Santibanez-Koref" w:date="2024-11-25T08:48:00Z" w:initials="MS">
    <w:p w14:paraId="4FE9869C" w14:textId="77777777" w:rsidR="00F22E95" w:rsidRDefault="00F22E95" w:rsidP="00F22E95">
      <w:pPr>
        <w:pStyle w:val="CommentText"/>
      </w:pPr>
      <w:r>
        <w:rPr>
          <w:rStyle w:val="CommentReference"/>
        </w:rPr>
        <w:annotationRef/>
      </w:r>
      <w:r>
        <w:t>No, of clinical relevance. “Traditional” is resistance to alkylating agents</w:t>
      </w:r>
    </w:p>
  </w:comment>
  <w:comment w:id="92" w:author="Mauro Santibanez-Koref" w:date="2024-11-25T08:46:00Z" w:initials="MS">
    <w:p w14:paraId="057F2BD8" w14:textId="08568340" w:rsidR="00E25FEE" w:rsidRDefault="00E25FEE" w:rsidP="00E25FEE">
      <w:pPr>
        <w:pStyle w:val="CommentText"/>
      </w:pPr>
      <w:r>
        <w:rPr>
          <w:rStyle w:val="CommentReference"/>
        </w:rPr>
        <w:annotationRef/>
      </w:r>
      <w:r>
        <w:t>That is not always true (in fact as a general statement it is wrong and would noot be appreciated)</w:t>
      </w:r>
    </w:p>
  </w:comment>
  <w:comment w:id="93" w:author="Mauro Santibanez-Koref" w:date="2024-11-25T09:31:00Z" w:initials="MS">
    <w:p w14:paraId="4B690470" w14:textId="77777777" w:rsidR="00AF40C8" w:rsidRDefault="00AF40C8" w:rsidP="00AF40C8">
      <w:pPr>
        <w:pStyle w:val="CommentText"/>
      </w:pPr>
      <w:r>
        <w:rPr>
          <w:rStyle w:val="CommentReference"/>
        </w:rPr>
        <w:annotationRef/>
      </w:r>
      <w:r>
        <w:t>No. Size determination either by sequencing or by mobility as determined in gel electrophoresis (most common method)</w:t>
      </w:r>
    </w:p>
  </w:comment>
  <w:comment w:id="96" w:author="Mauro Santibanez-Koref" w:date="2024-11-25T08:58:00Z" w:initials="MS">
    <w:p w14:paraId="381DD817" w14:textId="188D8A84" w:rsidR="00D74102" w:rsidRDefault="00D74102" w:rsidP="00D74102">
      <w:pPr>
        <w:pStyle w:val="CommentText"/>
      </w:pPr>
      <w:r>
        <w:rPr>
          <w:rStyle w:val="CommentReference"/>
        </w:rPr>
        <w:annotationRef/>
      </w:r>
      <w:r>
        <w:t>Primary we focussed on inferred  mutation sizes . Strictly speaking alleles can only be used in conjunction with absolute array sizes</w:t>
      </w:r>
    </w:p>
  </w:comment>
  <w:comment w:id="103" w:author="Mauro Santibanez-Koref" w:date="2024-11-25T09:05:00Z" w:initials="MS">
    <w:p w14:paraId="480CAC58" w14:textId="77777777" w:rsidR="00F104D0" w:rsidRDefault="00F104D0" w:rsidP="00F104D0">
      <w:pPr>
        <w:pStyle w:val="CommentText"/>
      </w:pPr>
      <w:r>
        <w:rPr>
          <w:rStyle w:val="CommentReference"/>
        </w:rPr>
        <w:annotationRef/>
      </w:r>
      <w:r>
        <w:t>Nobody working seriously in the field makes that assumption. The word “perception” is more appropriate.</w:t>
      </w:r>
    </w:p>
  </w:comment>
  <w:comment w:id="107" w:author="Mauro Santibanez-Koref" w:date="2024-11-25T09:14:00Z" w:initials="MS">
    <w:p w14:paraId="3425F2BE" w14:textId="77777777" w:rsidR="00D241F8" w:rsidRDefault="00D241F8" w:rsidP="00D241F8">
      <w:pPr>
        <w:pStyle w:val="CommentText"/>
      </w:pPr>
      <w:r>
        <w:rPr>
          <w:rStyle w:val="CommentReference"/>
        </w:rPr>
        <w:annotationRef/>
      </w:r>
      <w:r>
        <w:t>Aims</w:t>
      </w:r>
    </w:p>
    <w:p w14:paraId="2EDE40D6" w14:textId="77777777" w:rsidR="00D241F8" w:rsidRDefault="00D241F8" w:rsidP="00D241F8">
      <w:pPr>
        <w:pStyle w:val="CommentText"/>
        <w:ind w:left="300"/>
      </w:pPr>
      <w:r>
        <w:t>Confirm results</w:t>
      </w:r>
    </w:p>
    <w:p w14:paraId="1F6A151B" w14:textId="77777777" w:rsidR="00D241F8" w:rsidRDefault="00D241F8" w:rsidP="00D241F8">
      <w:pPr>
        <w:pStyle w:val="CommentText"/>
        <w:ind w:left="300"/>
      </w:pPr>
      <w:r>
        <w:t>Validate in extended sets of samples</w:t>
      </w:r>
    </w:p>
    <w:p w14:paraId="7D3119FD" w14:textId="77777777" w:rsidR="00D241F8" w:rsidRDefault="00D241F8" w:rsidP="00D241F8">
      <w:pPr>
        <w:pStyle w:val="CommentText"/>
        <w:ind w:left="300"/>
      </w:pPr>
      <w:r>
        <w:t>Differentiate between hypotheses above</w:t>
      </w:r>
    </w:p>
  </w:comment>
  <w:comment w:id="108" w:author="Mauro Santibanez-Koref" w:date="2024-11-25T09:10:00Z" w:initials="MS">
    <w:p w14:paraId="0A1D67D7" w14:textId="1504AEAB" w:rsidR="00A95A1E" w:rsidRDefault="00A95A1E" w:rsidP="00A95A1E">
      <w:pPr>
        <w:pStyle w:val="CommentText"/>
      </w:pPr>
      <w:r>
        <w:rPr>
          <w:rStyle w:val="CommentReference"/>
        </w:rPr>
        <w:annotationRef/>
      </w:r>
      <w:r>
        <w:t>What is that?</w:t>
      </w:r>
    </w:p>
  </w:comment>
  <w:comment w:id="109" w:author="Mauro Santibanez-Koref" w:date="2024-11-25T09:14:00Z" w:initials="MS">
    <w:p w14:paraId="1536A419" w14:textId="77777777" w:rsidR="00D241F8" w:rsidRDefault="00D241F8" w:rsidP="00D241F8">
      <w:pPr>
        <w:pStyle w:val="CommentText"/>
      </w:pPr>
      <w:r>
        <w:rPr>
          <w:rStyle w:val="CommentReference"/>
        </w:rPr>
        <w:annotationRef/>
      </w:r>
      <w:r>
        <w:t>Explain AUC</w:t>
      </w:r>
    </w:p>
  </w:comment>
  <w:comment w:id="117" w:author="Mauro Santibanez-Koref" w:date="2024-11-25T09:12:00Z" w:initials="MS">
    <w:p w14:paraId="5F3D2D6B" w14:textId="5DEB8B37" w:rsidR="00AC0A07" w:rsidRDefault="00AC0A07" w:rsidP="00AC0A07">
      <w:pPr>
        <w:pStyle w:val="CommentText"/>
      </w:pPr>
      <w:r>
        <w:rPr>
          <w:rStyle w:val="CommentReference"/>
        </w:rPr>
        <w:annotationRef/>
      </w:r>
      <w:r>
        <w:t xml:space="preserve">If I understand correctly, in each panel each marker is represented by several pioints </w:t>
      </w:r>
    </w:p>
  </w:comment>
  <w:comment w:id="121" w:author="Mauro Santibanez-Koref" w:date="2024-11-25T09:16:00Z" w:initials="MS">
    <w:p w14:paraId="0075FB3D" w14:textId="77777777" w:rsidR="008924C2" w:rsidRDefault="008924C2" w:rsidP="008924C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2" w:author="Mauro Santibanez-Koref" w:date="2024-11-25T09:24:00Z" w:initials="MS">
    <w:p w14:paraId="5F8DD057" w14:textId="77777777" w:rsidR="0001644B" w:rsidRDefault="0001644B" w:rsidP="0001644B">
      <w:pPr>
        <w:pStyle w:val="CommentText"/>
      </w:pPr>
      <w:r>
        <w:rPr>
          <w:rStyle w:val="CommentReference"/>
        </w:rPr>
        <w:annotationRef/>
      </w:r>
      <w:r>
        <w:t>Is not a consensis sequence. Explain.</w:t>
      </w:r>
    </w:p>
  </w:comment>
  <w:comment w:id="133" w:author="Mauro Santibanez-Koref" w:date="2024-11-25T09:29:00Z" w:initials="MS">
    <w:p w14:paraId="556E440F" w14:textId="77777777" w:rsidR="008831A7" w:rsidRDefault="008831A7" w:rsidP="008831A7">
      <w:pPr>
        <w:pStyle w:val="CommentText"/>
      </w:pPr>
      <w:r>
        <w:rPr>
          <w:rStyle w:val="CommentReference"/>
        </w:rPr>
        <w:annotationRef/>
      </w:r>
      <w:r>
        <w:t>What is that?</w:t>
      </w:r>
    </w:p>
  </w:comment>
  <w:comment w:id="135" w:author="Mauro Santibanez-Koref" w:date="2024-11-25T09:25:00Z" w:initials="MS">
    <w:p w14:paraId="03B372C7" w14:textId="235D98EF" w:rsidR="00500AA5" w:rsidRDefault="00500AA5" w:rsidP="00500AA5">
      <w:pPr>
        <w:pStyle w:val="CommentText"/>
      </w:pPr>
      <w:r>
        <w:rPr>
          <w:rStyle w:val="CommentReference"/>
        </w:rPr>
        <w:annotationRef/>
      </w:r>
      <w:r>
        <w:t>Can you not provide the explanation (unclear what you mean with pattern)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8BD785" w15:done="0"/>
  <w15:commentEx w15:paraId="13EBD6CD" w15:done="0"/>
  <w15:commentEx w15:paraId="2911F924" w15:done="0"/>
  <w15:commentEx w15:paraId="554168B9" w15:done="0"/>
  <w15:commentEx w15:paraId="29AD6ADF" w15:done="0"/>
  <w15:commentEx w15:paraId="049766FA" w15:done="0"/>
  <w15:commentEx w15:paraId="4E10BD1F" w15:done="0"/>
  <w15:commentEx w15:paraId="1B2B84C1" w15:done="0"/>
  <w15:commentEx w15:paraId="543B868E" w15:done="0"/>
  <w15:commentEx w15:paraId="6996B3BC" w15:done="0"/>
  <w15:commentEx w15:paraId="43EABE61" w15:done="0"/>
  <w15:commentEx w15:paraId="0835AC2A" w15:done="0"/>
  <w15:commentEx w15:paraId="5E4C35E3" w15:done="0"/>
  <w15:commentEx w15:paraId="4FE9869C" w15:done="0"/>
  <w15:commentEx w15:paraId="057F2BD8" w15:done="0"/>
  <w15:commentEx w15:paraId="4B690470" w15:done="0"/>
  <w15:commentEx w15:paraId="381DD817" w15:done="0"/>
  <w15:commentEx w15:paraId="480CAC58" w15:done="0"/>
  <w15:commentEx w15:paraId="7D3119FD" w15:done="0"/>
  <w15:commentEx w15:paraId="0A1D67D7" w15:done="0"/>
  <w15:commentEx w15:paraId="1536A419" w15:done="0"/>
  <w15:commentEx w15:paraId="5F3D2D6B" w15:done="0"/>
  <w15:commentEx w15:paraId="0075FB3D" w15:done="0"/>
  <w15:commentEx w15:paraId="5F8DD057" w15:done="0"/>
  <w15:commentEx w15:paraId="556E440F" w15:done="0"/>
  <w15:commentEx w15:paraId="03B372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EEAEFB" w16cex:dateUtc="2024-11-25T08:08:00Z"/>
  <w16cex:commentExtensible w16cex:durableId="2AEEAFA0" w16cex:dateUtc="2024-11-25T08:11:00Z"/>
  <w16cex:commentExtensible w16cex:durableId="2AEEB123" w16cex:dateUtc="2024-11-25T08:17:00Z"/>
  <w16cex:commentExtensible w16cex:durableId="2AEEB1B3" w16cex:dateUtc="2024-11-25T08:20:00Z"/>
  <w16cex:commentExtensible w16cex:durableId="2AEEB231" w16cex:dateUtc="2024-11-25T08:22:00Z"/>
  <w16cex:commentExtensible w16cex:durableId="2AEEB337" w16cex:dateUtc="2024-11-25T08:26:00Z"/>
  <w16cex:commentExtensible w16cex:durableId="2AEEB3A2" w16cex:dateUtc="2024-11-25T08:28:00Z"/>
  <w16cex:commentExtensible w16cex:durableId="2AEEB391" w16cex:dateUtc="2024-11-25T08:28:00Z"/>
  <w16cex:commentExtensible w16cex:durableId="2AEEB5C3" w16cex:dateUtc="2024-11-25T08:37:00Z"/>
  <w16cex:commentExtensible w16cex:durableId="2AEEB605" w16cex:dateUtc="2024-11-25T08:38:00Z"/>
  <w16cex:commentExtensible w16cex:durableId="2AEEB6A2" w16cex:dateUtc="2024-11-25T08:41:00Z"/>
  <w16cex:commentExtensible w16cex:durableId="2AEEB795" w16cex:dateUtc="2024-11-25T08:45:00Z"/>
  <w16cex:commentExtensible w16cex:durableId="2AEEB5D4" w16cex:dateUtc="2024-11-25T08:37:00Z"/>
  <w16cex:commentExtensible w16cex:durableId="2AEEB861" w16cex:dateUtc="2024-11-25T08:48:00Z"/>
  <w16cex:commentExtensible w16cex:durableId="2AEEB7EF" w16cex:dateUtc="2024-11-25T08:46:00Z"/>
  <w16cex:commentExtensible w16cex:durableId="2AEEC286" w16cex:dateUtc="2024-11-25T09:31:00Z"/>
  <w16cex:commentExtensible w16cex:durableId="2AEEBAAE" w16cex:dateUtc="2024-11-25T08:58:00Z"/>
  <w16cex:commentExtensible w16cex:durableId="2AEEBC6A" w16cex:dateUtc="2024-11-25T09:05:00Z"/>
  <w16cex:commentExtensible w16cex:durableId="2AEEBE7A" w16cex:dateUtc="2024-11-25T09:14:00Z"/>
  <w16cex:commentExtensible w16cex:durableId="2AEEBD8E" w16cex:dateUtc="2024-11-25T09:10:00Z"/>
  <w16cex:commentExtensible w16cex:durableId="2AEEBE90" w16cex:dateUtc="2024-11-25T09:14:00Z"/>
  <w16cex:commentExtensible w16cex:durableId="2AEEBDFB" w16cex:dateUtc="2024-11-25T09:12:00Z"/>
  <w16cex:commentExtensible w16cex:durableId="2AEEBEE6" w16cex:dateUtc="2024-11-25T09:16:00Z"/>
  <w16cex:commentExtensible w16cex:durableId="2AEEC0CA" w16cex:dateUtc="2024-11-25T09:24:00Z"/>
  <w16cex:commentExtensible w16cex:durableId="2AEEC213" w16cex:dateUtc="2024-11-25T09:29:00Z"/>
  <w16cex:commentExtensible w16cex:durableId="2AEEC11B" w16cex:dateUtc="2024-11-25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8BD785" w16cid:durableId="2AEEAEFB"/>
  <w16cid:commentId w16cid:paraId="13EBD6CD" w16cid:durableId="2AEEAFA0"/>
  <w16cid:commentId w16cid:paraId="2911F924" w16cid:durableId="2AEEB123"/>
  <w16cid:commentId w16cid:paraId="554168B9" w16cid:durableId="2AEEB1B3"/>
  <w16cid:commentId w16cid:paraId="29AD6ADF" w16cid:durableId="2AEEB231"/>
  <w16cid:commentId w16cid:paraId="049766FA" w16cid:durableId="2AEEB337"/>
  <w16cid:commentId w16cid:paraId="4E10BD1F" w16cid:durableId="2AEEB3A2"/>
  <w16cid:commentId w16cid:paraId="1B2B84C1" w16cid:durableId="2AEEB391"/>
  <w16cid:commentId w16cid:paraId="543B868E" w16cid:durableId="2AEEB5C3"/>
  <w16cid:commentId w16cid:paraId="6996B3BC" w16cid:durableId="2AEEB605"/>
  <w16cid:commentId w16cid:paraId="43EABE61" w16cid:durableId="2AEEB6A2"/>
  <w16cid:commentId w16cid:paraId="0835AC2A" w16cid:durableId="2AEEB795"/>
  <w16cid:commentId w16cid:paraId="5E4C35E3" w16cid:durableId="2AEEB5D4"/>
  <w16cid:commentId w16cid:paraId="4FE9869C" w16cid:durableId="2AEEB861"/>
  <w16cid:commentId w16cid:paraId="057F2BD8" w16cid:durableId="2AEEB7EF"/>
  <w16cid:commentId w16cid:paraId="4B690470" w16cid:durableId="2AEEC286"/>
  <w16cid:commentId w16cid:paraId="381DD817" w16cid:durableId="2AEEBAAE"/>
  <w16cid:commentId w16cid:paraId="480CAC58" w16cid:durableId="2AEEBC6A"/>
  <w16cid:commentId w16cid:paraId="7D3119FD" w16cid:durableId="2AEEBE7A"/>
  <w16cid:commentId w16cid:paraId="0A1D67D7" w16cid:durableId="2AEEBD8E"/>
  <w16cid:commentId w16cid:paraId="1536A419" w16cid:durableId="2AEEBE90"/>
  <w16cid:commentId w16cid:paraId="5F3D2D6B" w16cid:durableId="2AEEBDFB"/>
  <w16cid:commentId w16cid:paraId="0075FB3D" w16cid:durableId="2AEEBEE6"/>
  <w16cid:commentId w16cid:paraId="5F8DD057" w16cid:durableId="2AEEC0CA"/>
  <w16cid:commentId w16cid:paraId="556E440F" w16cid:durableId="2AEEC213"/>
  <w16cid:commentId w16cid:paraId="03B372C7" w16cid:durableId="2AEEC1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3805" w14:textId="77777777" w:rsidR="00097A73" w:rsidRDefault="00097A73">
      <w:r>
        <w:separator/>
      </w:r>
    </w:p>
  </w:endnote>
  <w:endnote w:type="continuationSeparator" w:id="0">
    <w:p w14:paraId="3E5B2421" w14:textId="77777777" w:rsidR="00097A73" w:rsidRDefault="0009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C410" w14:textId="77777777" w:rsidR="003A7B18" w:rsidRDefault="00000000">
    <w:pPr>
      <w:spacing w:line="180" w:lineRule="exact"/>
      <w:rPr>
        <w:sz w:val="19"/>
        <w:szCs w:val="19"/>
      </w:rPr>
    </w:pPr>
    <w:r>
      <w:pict w14:anchorId="0611C4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5.8pt;margin-top:800.2pt;width:15.45pt;height:10.95pt;z-index:-251658752;mso-position-horizontal-relative:page;mso-position-vertical-relative:page" filled="f" stroked="f">
          <v:textbox inset="0,0,0,0">
            <w:txbxContent>
              <w:p w14:paraId="0611C412" w14:textId="77777777" w:rsidR="003A7B18" w:rsidRDefault="00000000">
                <w:pPr>
                  <w:spacing w:line="180" w:lineRule="exact"/>
                  <w:ind w:left="40" w:right="-27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b/>
                    <w:w w:val="11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w w:val="106"/>
                    <w:sz w:val="18"/>
                    <w:szCs w:val="18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490E" w14:textId="77777777" w:rsidR="00097A73" w:rsidRDefault="00097A73">
      <w:r>
        <w:separator/>
      </w:r>
    </w:p>
  </w:footnote>
  <w:footnote w:type="continuationSeparator" w:id="0">
    <w:p w14:paraId="2E1CBE68" w14:textId="77777777" w:rsidR="00097A73" w:rsidRDefault="0009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B1C2D"/>
    <w:multiLevelType w:val="multilevel"/>
    <w:tmpl w:val="291EF0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67388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o Santibanez-Koref">
    <w15:presenceInfo w15:providerId="AD" w15:userId="S::nmsk2@newcastle.ac.uk::3bc7c0d8-a30b-4ff6-8cfd-ad71480913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18"/>
    <w:rsid w:val="00003FF2"/>
    <w:rsid w:val="0001644B"/>
    <w:rsid w:val="000257E5"/>
    <w:rsid w:val="000357CC"/>
    <w:rsid w:val="00097A73"/>
    <w:rsid w:val="00103249"/>
    <w:rsid w:val="001336E7"/>
    <w:rsid w:val="00142C14"/>
    <w:rsid w:val="001944B8"/>
    <w:rsid w:val="001A4DB6"/>
    <w:rsid w:val="001B7F35"/>
    <w:rsid w:val="001C1E79"/>
    <w:rsid w:val="002405D7"/>
    <w:rsid w:val="00252324"/>
    <w:rsid w:val="00330566"/>
    <w:rsid w:val="00335973"/>
    <w:rsid w:val="003753D9"/>
    <w:rsid w:val="00387B71"/>
    <w:rsid w:val="003A7B18"/>
    <w:rsid w:val="003F193E"/>
    <w:rsid w:val="004901DF"/>
    <w:rsid w:val="004A31E0"/>
    <w:rsid w:val="004D7988"/>
    <w:rsid w:val="00500AA5"/>
    <w:rsid w:val="00503941"/>
    <w:rsid w:val="00547114"/>
    <w:rsid w:val="006412EF"/>
    <w:rsid w:val="00676584"/>
    <w:rsid w:val="006B6CC7"/>
    <w:rsid w:val="006F7B8B"/>
    <w:rsid w:val="00732DAF"/>
    <w:rsid w:val="00747EF2"/>
    <w:rsid w:val="007B234B"/>
    <w:rsid w:val="007E49AA"/>
    <w:rsid w:val="007F796A"/>
    <w:rsid w:val="0082464C"/>
    <w:rsid w:val="008831A7"/>
    <w:rsid w:val="008924C2"/>
    <w:rsid w:val="008A2D55"/>
    <w:rsid w:val="008D1112"/>
    <w:rsid w:val="008E7729"/>
    <w:rsid w:val="008F2F03"/>
    <w:rsid w:val="008F563D"/>
    <w:rsid w:val="009003D1"/>
    <w:rsid w:val="009A4B7D"/>
    <w:rsid w:val="00A9165C"/>
    <w:rsid w:val="00A95A1E"/>
    <w:rsid w:val="00AC0A07"/>
    <w:rsid w:val="00AF40C8"/>
    <w:rsid w:val="00B674E8"/>
    <w:rsid w:val="00BD75B1"/>
    <w:rsid w:val="00BE5859"/>
    <w:rsid w:val="00C471FD"/>
    <w:rsid w:val="00CB135D"/>
    <w:rsid w:val="00CD19E5"/>
    <w:rsid w:val="00D241F8"/>
    <w:rsid w:val="00D57437"/>
    <w:rsid w:val="00D74102"/>
    <w:rsid w:val="00DC0DCC"/>
    <w:rsid w:val="00E21CA1"/>
    <w:rsid w:val="00E25FEE"/>
    <w:rsid w:val="00F104D0"/>
    <w:rsid w:val="00F22E95"/>
    <w:rsid w:val="00F30C8B"/>
    <w:rsid w:val="00F55D24"/>
    <w:rsid w:val="00F57DD5"/>
    <w:rsid w:val="00F83620"/>
    <w:rsid w:val="00F940B8"/>
    <w:rsid w:val="00FA70E1"/>
    <w:rsid w:val="00FB514A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1C3AF"/>
  <w15:docId w15:val="{118A2318-E5FF-4F2A-B3F0-61AB6EB9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796A"/>
  </w:style>
  <w:style w:type="character" w:customStyle="1" w:styleId="CommentTextChar">
    <w:name w:val="Comment Text Char"/>
    <w:basedOn w:val="DefaultParagraphFont"/>
    <w:link w:val="CommentText"/>
    <w:uiPriority w:val="99"/>
    <w:rsid w:val="007F79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96A"/>
    <w:rPr>
      <w:b/>
      <w:bCs/>
    </w:rPr>
  </w:style>
  <w:style w:type="paragraph" w:styleId="Revision">
    <w:name w:val="Revision"/>
    <w:hidden/>
    <w:uiPriority w:val="99"/>
    <w:semiHidden/>
    <w:rsid w:val="004D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EFFB-48E3-431D-8B77-C93093F3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2362</Words>
  <Characters>13467</Characters>
  <Application>Microsoft Office Word</Application>
  <DocSecurity>0</DocSecurity>
  <Lines>112</Lines>
  <Paragraphs>31</Paragraphs>
  <ScaleCrop>false</ScaleCrop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 Santibanez-Koref</cp:lastModifiedBy>
  <cp:revision>48</cp:revision>
  <dcterms:created xsi:type="dcterms:W3CDTF">2024-11-25T08:34:00Z</dcterms:created>
  <dcterms:modified xsi:type="dcterms:W3CDTF">2024-11-25T09:36:00Z</dcterms:modified>
</cp:coreProperties>
</file>